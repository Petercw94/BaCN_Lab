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E084" w14:textId="77777777" w:rsidR="00507320" w:rsidRPr="00507320" w:rsidRDefault="00507320" w:rsidP="00507320">
      <w:pPr>
        <w:spacing w:line="689" w:lineRule="atLeast"/>
        <w:rPr>
          <w:rFonts w:ascii="Times New Roman" w:eastAsia="Times New Roman" w:hAnsi="Times New Roman" w:cs="Times New Roman"/>
          <w:sz w:val="51"/>
          <w:szCs w:val="51"/>
        </w:rPr>
      </w:pPr>
      <w:r w:rsidRPr="00507320">
        <w:rPr>
          <w:rFonts w:ascii="Times New Roman" w:eastAsia="Times New Roman" w:hAnsi="Times New Roman" w:cs="Times New Roman"/>
          <w:sz w:val="51"/>
          <w:szCs w:val="51"/>
        </w:rPr>
        <w:t>SCULPT Mini Funding Request (up to $1,000)</w:t>
      </w:r>
    </w:p>
    <w:p w14:paraId="66EEF008" w14:textId="77777777" w:rsidR="00507320" w:rsidRPr="00507320" w:rsidRDefault="00507320" w:rsidP="00507320">
      <w:pPr>
        <w:rPr>
          <w:rFonts w:ascii="Times New Roman" w:eastAsia="Times New Roman" w:hAnsi="Times New Roman" w:cs="Times New Roman"/>
          <w:color w:val="C5221F"/>
          <w:sz w:val="20"/>
          <w:szCs w:val="20"/>
        </w:rPr>
      </w:pPr>
      <w:r w:rsidRPr="00507320">
        <w:rPr>
          <w:rFonts w:ascii="Times New Roman" w:eastAsia="Times New Roman" w:hAnsi="Times New Roman" w:cs="Times New Roman"/>
          <w:color w:val="C5221F"/>
          <w:sz w:val="20"/>
          <w:szCs w:val="20"/>
        </w:rPr>
        <w:t>* Required</w:t>
      </w:r>
    </w:p>
    <w:p w14:paraId="777B5911" w14:textId="77777777" w:rsidR="00507320" w:rsidRPr="00507320" w:rsidRDefault="00507320" w:rsidP="00507320">
      <w:pPr>
        <w:shd w:val="clear" w:color="auto" w:fill="0F9D58"/>
        <w:rPr>
          <w:rFonts w:ascii="Helvetica" w:eastAsia="Times New Roman" w:hAnsi="Helvetica" w:cs="Times New Roman"/>
          <w:color w:val="FFFFFF"/>
          <w:sz w:val="30"/>
          <w:szCs w:val="30"/>
        </w:rPr>
      </w:pPr>
      <w:r w:rsidRPr="00507320">
        <w:rPr>
          <w:rFonts w:ascii="Helvetica" w:eastAsia="Times New Roman" w:hAnsi="Helvetica" w:cs="Times New Roman"/>
          <w:color w:val="FFFFFF"/>
          <w:sz w:val="30"/>
          <w:szCs w:val="30"/>
        </w:rPr>
        <w:t>Untitled Section</w:t>
      </w:r>
    </w:p>
    <w:p w14:paraId="5214CC2C" w14:textId="48DA7524"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UVID </w:t>
      </w:r>
      <w:r w:rsidRPr="00507320">
        <w:rPr>
          <w:rFonts w:ascii="Times New Roman" w:eastAsia="Times New Roman" w:hAnsi="Times New Roman" w:cs="Times New Roman"/>
          <w:color w:val="C5221F"/>
          <w:sz w:val="30"/>
          <w:szCs w:val="30"/>
        </w:rPr>
        <w:t>*</w:t>
      </w:r>
    </w:p>
    <w:p w14:paraId="7FCCD485" w14:textId="2CB69CAF"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10657239</w:t>
      </w:r>
    </w:p>
    <w:p w14:paraId="02E99C83" w14:textId="74A5A63C"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Requester name </w:t>
      </w:r>
      <w:r w:rsidRPr="00507320">
        <w:rPr>
          <w:rFonts w:ascii="Times New Roman" w:eastAsia="Times New Roman" w:hAnsi="Times New Roman" w:cs="Times New Roman"/>
          <w:color w:val="C5221F"/>
          <w:sz w:val="30"/>
          <w:szCs w:val="30"/>
        </w:rPr>
        <w:t>*</w:t>
      </w:r>
    </w:p>
    <w:p w14:paraId="11E742A3" w14:textId="7981C118"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 xml:space="preserve">Peter Williams </w:t>
      </w:r>
    </w:p>
    <w:p w14:paraId="57260FFA" w14:textId="01D9A956" w:rsid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School or department</w:t>
      </w:r>
    </w:p>
    <w:p w14:paraId="16420636" w14:textId="3D3C6903" w:rsidR="00507320" w:rsidRPr="00507320" w:rsidRDefault="00507320" w:rsidP="00507320">
      <w:pPr>
        <w:spacing w:line="405" w:lineRule="atLeast"/>
        <w:rPr>
          <w:rFonts w:ascii="Times New Roman" w:eastAsia="Times New Roman" w:hAnsi="Times New Roman" w:cs="Times New Roman"/>
          <w:color w:val="FF0000"/>
          <w:sz w:val="30"/>
          <w:szCs w:val="30"/>
        </w:rPr>
      </w:pPr>
      <w:r w:rsidRPr="00507320">
        <w:rPr>
          <w:rFonts w:ascii="Times New Roman" w:eastAsia="Times New Roman" w:hAnsi="Times New Roman" w:cs="Times New Roman"/>
          <w:color w:val="FF0000"/>
          <w:sz w:val="30"/>
          <w:szCs w:val="30"/>
        </w:rPr>
        <w:t>Behavioral Science</w:t>
      </w:r>
    </w:p>
    <w:p w14:paraId="6A3FC11D" w14:textId="7DF50169" w:rsid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Email address</w:t>
      </w:r>
    </w:p>
    <w:p w14:paraId="3B44080A" w14:textId="49E09C02" w:rsidR="00507320" w:rsidRPr="00507320" w:rsidRDefault="00507320" w:rsidP="00507320">
      <w:pPr>
        <w:spacing w:line="405" w:lineRule="atLeast"/>
        <w:rPr>
          <w:rFonts w:ascii="Times New Roman" w:eastAsia="Times New Roman" w:hAnsi="Times New Roman" w:cs="Times New Roman"/>
          <w:color w:val="FF0000"/>
          <w:sz w:val="30"/>
          <w:szCs w:val="30"/>
        </w:rPr>
      </w:pPr>
      <w:r w:rsidRPr="00507320">
        <w:rPr>
          <w:rFonts w:ascii="Times New Roman" w:eastAsia="Times New Roman" w:hAnsi="Times New Roman" w:cs="Times New Roman"/>
          <w:color w:val="FF0000"/>
          <w:sz w:val="30"/>
          <w:szCs w:val="30"/>
        </w:rPr>
        <w:t>10657239@uvu.edu</w:t>
      </w:r>
    </w:p>
    <w:p w14:paraId="2AE05778" w14:textId="51956E42"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Amount of funding requested </w:t>
      </w:r>
      <w:r w:rsidRPr="00507320">
        <w:rPr>
          <w:rFonts w:ascii="Times New Roman" w:eastAsia="Times New Roman" w:hAnsi="Times New Roman" w:cs="Times New Roman"/>
          <w:color w:val="C5221F"/>
          <w:sz w:val="30"/>
          <w:szCs w:val="30"/>
        </w:rPr>
        <w:t>*</w:t>
      </w:r>
    </w:p>
    <w:p w14:paraId="6CB3AF78" w14:textId="31C3F28B"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w:t>
      </w:r>
      <w:ins w:id="0" w:author="Peter Williams" w:date="2019-03-14T11:56:00Z">
        <w:r w:rsidR="00047642">
          <w:rPr>
            <w:rFonts w:ascii="Times New Roman" w:eastAsia="Times New Roman" w:hAnsi="Times New Roman" w:cs="Times New Roman"/>
            <w:color w:val="FF0000"/>
            <w:sz w:val="30"/>
            <w:szCs w:val="30"/>
          </w:rPr>
          <w:t>400</w:t>
        </w:r>
      </w:ins>
      <w:bookmarkStart w:id="1" w:name="_GoBack"/>
      <w:bookmarkEnd w:id="1"/>
      <w:del w:id="2" w:author="Peter Williams" w:date="2019-03-14T11:34:00Z">
        <w:r w:rsidDel="000027A5">
          <w:rPr>
            <w:rFonts w:ascii="Times New Roman" w:eastAsia="Times New Roman" w:hAnsi="Times New Roman" w:cs="Times New Roman"/>
            <w:color w:val="FF0000"/>
            <w:sz w:val="30"/>
            <w:szCs w:val="30"/>
          </w:rPr>
          <w:delText>400</w:delText>
        </w:r>
      </w:del>
    </w:p>
    <w:p w14:paraId="7B885994" w14:textId="59A9C0EB"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How the funding would be used </w:t>
      </w:r>
      <w:r w:rsidRPr="00507320">
        <w:rPr>
          <w:rFonts w:ascii="Times New Roman" w:eastAsia="Times New Roman" w:hAnsi="Times New Roman" w:cs="Times New Roman"/>
          <w:color w:val="C5221F"/>
          <w:sz w:val="30"/>
          <w:szCs w:val="30"/>
        </w:rPr>
        <w:t>*</w:t>
      </w:r>
    </w:p>
    <w:p w14:paraId="05E0381C" w14:textId="55485EA4" w:rsidR="009F018F" w:rsidDel="009E1FF0" w:rsidRDefault="00507320">
      <w:pPr>
        <w:spacing w:line="405" w:lineRule="atLeast"/>
        <w:rPr>
          <w:del w:id="3" w:author="Coach J" w:date="2019-03-07T22:33:00Z"/>
          <w:rFonts w:ascii="Times New Roman" w:eastAsia="Times New Roman" w:hAnsi="Times New Roman" w:cs="Times New Roman"/>
          <w:color w:val="FF0000"/>
          <w:sz w:val="30"/>
          <w:szCs w:val="30"/>
        </w:rPr>
      </w:pPr>
      <w:r w:rsidRPr="00507320">
        <w:rPr>
          <w:rFonts w:ascii="Times New Roman" w:eastAsia="Times New Roman" w:hAnsi="Times New Roman" w:cs="Times New Roman"/>
          <w:color w:val="FF0000"/>
          <w:sz w:val="30"/>
          <w:szCs w:val="30"/>
        </w:rPr>
        <w:t xml:space="preserve">The funding </w:t>
      </w:r>
      <w:ins w:id="4" w:author="Coach J" w:date="2019-03-06T17:02:00Z">
        <w:r w:rsidR="00952334">
          <w:rPr>
            <w:rFonts w:ascii="Times New Roman" w:eastAsia="Times New Roman" w:hAnsi="Times New Roman" w:cs="Times New Roman"/>
            <w:color w:val="FF0000"/>
            <w:sz w:val="30"/>
            <w:szCs w:val="30"/>
          </w:rPr>
          <w:t xml:space="preserve">if awarded </w:t>
        </w:r>
      </w:ins>
      <w:r w:rsidRPr="00507320">
        <w:rPr>
          <w:rFonts w:ascii="Times New Roman" w:eastAsia="Times New Roman" w:hAnsi="Times New Roman" w:cs="Times New Roman"/>
          <w:color w:val="FF0000"/>
          <w:sz w:val="30"/>
          <w:szCs w:val="30"/>
        </w:rPr>
        <w:t>w</w:t>
      </w:r>
      <w:ins w:id="5" w:author="Coach J" w:date="2019-03-06T17:02:00Z">
        <w:r w:rsidR="00952334">
          <w:rPr>
            <w:rFonts w:ascii="Times New Roman" w:eastAsia="Times New Roman" w:hAnsi="Times New Roman" w:cs="Times New Roman"/>
            <w:color w:val="FF0000"/>
            <w:sz w:val="30"/>
            <w:szCs w:val="30"/>
          </w:rPr>
          <w:t>ill</w:t>
        </w:r>
      </w:ins>
      <w:del w:id="6" w:author="Coach J" w:date="2019-03-06T17:02:00Z">
        <w:r w:rsidRPr="00507320" w:rsidDel="00952334">
          <w:rPr>
            <w:rFonts w:ascii="Times New Roman" w:eastAsia="Times New Roman" w:hAnsi="Times New Roman" w:cs="Times New Roman"/>
            <w:color w:val="FF0000"/>
            <w:sz w:val="30"/>
            <w:szCs w:val="30"/>
          </w:rPr>
          <w:delText>ould</w:delText>
        </w:r>
      </w:del>
      <w:r w:rsidRPr="00507320">
        <w:rPr>
          <w:rFonts w:ascii="Times New Roman" w:eastAsia="Times New Roman" w:hAnsi="Times New Roman" w:cs="Times New Roman"/>
          <w:color w:val="FF0000"/>
          <w:sz w:val="30"/>
          <w:szCs w:val="30"/>
        </w:rPr>
        <w:t xml:space="preserve"> be used to purchase </w:t>
      </w:r>
      <w:ins w:id="7" w:author="Coach J" w:date="2019-03-06T17:02:00Z">
        <w:r w:rsidR="00952334">
          <w:rPr>
            <w:rFonts w:ascii="Times New Roman" w:eastAsia="Times New Roman" w:hAnsi="Times New Roman" w:cs="Times New Roman"/>
            <w:color w:val="FF0000"/>
            <w:sz w:val="30"/>
            <w:szCs w:val="30"/>
          </w:rPr>
          <w:t xml:space="preserve">two </w:t>
        </w:r>
      </w:ins>
      <w:r w:rsidRPr="00507320">
        <w:rPr>
          <w:rFonts w:ascii="Times New Roman" w:eastAsia="Times New Roman" w:hAnsi="Times New Roman" w:cs="Times New Roman"/>
          <w:color w:val="FF0000"/>
          <w:sz w:val="30"/>
          <w:szCs w:val="30"/>
        </w:rPr>
        <w:t>external hard drives to store data</w:t>
      </w:r>
      <w:del w:id="8" w:author="Coach J" w:date="2019-03-06T17:08:00Z">
        <w:r w:rsidRPr="00507320" w:rsidDel="001449F1">
          <w:rPr>
            <w:rFonts w:ascii="Times New Roman" w:eastAsia="Times New Roman" w:hAnsi="Times New Roman" w:cs="Times New Roman"/>
            <w:color w:val="FF0000"/>
            <w:sz w:val="30"/>
            <w:szCs w:val="30"/>
          </w:rPr>
          <w:delText xml:space="preserve"> collected</w:delText>
        </w:r>
      </w:del>
      <w:r w:rsidRPr="00507320">
        <w:rPr>
          <w:rFonts w:ascii="Times New Roman" w:eastAsia="Times New Roman" w:hAnsi="Times New Roman" w:cs="Times New Roman"/>
          <w:color w:val="FF0000"/>
          <w:sz w:val="30"/>
          <w:szCs w:val="30"/>
        </w:rPr>
        <w:t xml:space="preserve"> </w:t>
      </w:r>
      <w:ins w:id="9" w:author="Coach J" w:date="2019-03-06T17:06:00Z">
        <w:r w:rsidR="00952334">
          <w:rPr>
            <w:rFonts w:ascii="Times New Roman" w:eastAsia="Times New Roman" w:hAnsi="Times New Roman" w:cs="Times New Roman"/>
            <w:color w:val="FF0000"/>
            <w:sz w:val="30"/>
            <w:szCs w:val="30"/>
          </w:rPr>
          <w:t>associated with our</w:t>
        </w:r>
      </w:ins>
      <w:del w:id="10" w:author="Coach J" w:date="2019-03-06T17:06:00Z">
        <w:r w:rsidRPr="00507320" w:rsidDel="00952334">
          <w:rPr>
            <w:rFonts w:ascii="Times New Roman" w:eastAsia="Times New Roman" w:hAnsi="Times New Roman" w:cs="Times New Roman"/>
            <w:color w:val="FF0000"/>
            <w:sz w:val="30"/>
            <w:szCs w:val="30"/>
          </w:rPr>
          <w:delText>for our</w:delText>
        </w:r>
      </w:del>
      <w:r w:rsidRPr="00507320">
        <w:rPr>
          <w:rFonts w:ascii="Times New Roman" w:eastAsia="Times New Roman" w:hAnsi="Times New Roman" w:cs="Times New Roman"/>
          <w:color w:val="FF0000"/>
          <w:sz w:val="30"/>
          <w:szCs w:val="30"/>
        </w:rPr>
        <w:t xml:space="preserve"> current research project.</w:t>
      </w:r>
      <w:r w:rsidR="00B34AB3">
        <w:rPr>
          <w:rFonts w:ascii="Times New Roman" w:eastAsia="Times New Roman" w:hAnsi="Times New Roman" w:cs="Times New Roman"/>
          <w:color w:val="FF0000"/>
          <w:sz w:val="30"/>
          <w:szCs w:val="30"/>
        </w:rPr>
        <w:t xml:space="preserve"> </w:t>
      </w:r>
      <w:ins w:id="11" w:author="Coach J" w:date="2019-03-06T17:08:00Z">
        <w:r w:rsidR="001449F1">
          <w:rPr>
            <w:rFonts w:ascii="Times New Roman" w:eastAsia="Times New Roman" w:hAnsi="Times New Roman" w:cs="Times New Roman"/>
            <w:color w:val="FF0000"/>
            <w:sz w:val="30"/>
            <w:szCs w:val="30"/>
          </w:rPr>
          <w:t xml:space="preserve">As part of the project, video files will </w:t>
        </w:r>
      </w:ins>
      <w:ins w:id="12" w:author="Coach J" w:date="2019-03-06T17:09:00Z">
        <w:r w:rsidR="001449F1">
          <w:rPr>
            <w:rFonts w:ascii="Times New Roman" w:eastAsia="Times New Roman" w:hAnsi="Times New Roman" w:cs="Times New Roman"/>
            <w:color w:val="FF0000"/>
            <w:sz w:val="30"/>
            <w:szCs w:val="30"/>
          </w:rPr>
          <w:t xml:space="preserve">be created that need to be safely </w:t>
        </w:r>
      </w:ins>
      <w:ins w:id="13" w:author="Coach J" w:date="2019-03-06T17:10:00Z">
        <w:r w:rsidR="001449F1">
          <w:rPr>
            <w:rFonts w:ascii="Times New Roman" w:eastAsia="Times New Roman" w:hAnsi="Times New Roman" w:cs="Times New Roman"/>
            <w:color w:val="FF0000"/>
            <w:sz w:val="30"/>
            <w:szCs w:val="30"/>
          </w:rPr>
          <w:t>stored</w:t>
        </w:r>
      </w:ins>
      <w:ins w:id="14" w:author="Coach J" w:date="2019-03-06T17:13:00Z">
        <w:r w:rsidR="00DA0562">
          <w:rPr>
            <w:rFonts w:ascii="Times New Roman" w:eastAsia="Times New Roman" w:hAnsi="Times New Roman" w:cs="Times New Roman"/>
            <w:color w:val="FF0000"/>
            <w:sz w:val="30"/>
            <w:szCs w:val="30"/>
          </w:rPr>
          <w:t xml:space="preserve">.  The file size makes </w:t>
        </w:r>
      </w:ins>
      <w:ins w:id="15" w:author="Coach J" w:date="2019-03-06T17:14:00Z">
        <w:r w:rsidR="00DA0562">
          <w:rPr>
            <w:rFonts w:ascii="Times New Roman" w:eastAsia="Times New Roman" w:hAnsi="Times New Roman" w:cs="Times New Roman"/>
            <w:color w:val="FF0000"/>
            <w:sz w:val="30"/>
            <w:szCs w:val="30"/>
          </w:rPr>
          <w:t xml:space="preserve">storage </w:t>
        </w:r>
      </w:ins>
      <w:ins w:id="16" w:author="Coach J" w:date="2019-03-07T22:28:00Z">
        <w:r w:rsidR="00B27F7B">
          <w:rPr>
            <w:rFonts w:ascii="Times New Roman" w:eastAsia="Times New Roman" w:hAnsi="Times New Roman" w:cs="Times New Roman"/>
            <w:color w:val="FF0000"/>
            <w:sz w:val="30"/>
            <w:szCs w:val="30"/>
          </w:rPr>
          <w:t>o</w:t>
        </w:r>
      </w:ins>
      <w:ins w:id="17" w:author="Coach J" w:date="2019-03-06T17:14:00Z">
        <w:r w:rsidR="00DA0562">
          <w:rPr>
            <w:rFonts w:ascii="Times New Roman" w:eastAsia="Times New Roman" w:hAnsi="Times New Roman" w:cs="Times New Roman"/>
            <w:color w:val="FF0000"/>
            <w:sz w:val="30"/>
            <w:szCs w:val="30"/>
          </w:rPr>
          <w:t xml:space="preserve">n any computer impossible.  Furthermore, due to confidentiality requirements, these files should not </w:t>
        </w:r>
      </w:ins>
      <w:ins w:id="18" w:author="Coach J" w:date="2019-03-06T17:15:00Z">
        <w:r w:rsidR="00DA0562">
          <w:rPr>
            <w:rFonts w:ascii="Times New Roman" w:eastAsia="Times New Roman" w:hAnsi="Times New Roman" w:cs="Times New Roman"/>
            <w:color w:val="FF0000"/>
            <w:sz w:val="30"/>
            <w:szCs w:val="30"/>
          </w:rPr>
          <w:t xml:space="preserve">be shared and/or stored </w:t>
        </w:r>
      </w:ins>
      <w:ins w:id="19" w:author="Coach J" w:date="2019-03-07T22:28:00Z">
        <w:r w:rsidR="009E1FF0">
          <w:rPr>
            <w:rFonts w:ascii="Times New Roman" w:eastAsia="Times New Roman" w:hAnsi="Times New Roman" w:cs="Times New Roman"/>
            <w:color w:val="FF0000"/>
            <w:sz w:val="30"/>
            <w:szCs w:val="30"/>
          </w:rPr>
          <w:t xml:space="preserve">using </w:t>
        </w:r>
      </w:ins>
      <w:ins w:id="20" w:author="Coach J" w:date="2019-03-07T22:31:00Z">
        <w:r w:rsidR="009E1FF0">
          <w:rPr>
            <w:rFonts w:ascii="Times New Roman" w:eastAsia="Times New Roman" w:hAnsi="Times New Roman" w:cs="Times New Roman"/>
            <w:color w:val="FF0000"/>
            <w:sz w:val="30"/>
            <w:szCs w:val="30"/>
          </w:rPr>
          <w:t xml:space="preserve">the </w:t>
        </w:r>
      </w:ins>
      <w:ins w:id="21" w:author="Coach J" w:date="2019-03-07T22:32:00Z">
        <w:r w:rsidR="009E1FF0">
          <w:rPr>
            <w:rFonts w:ascii="Times New Roman" w:eastAsia="Times New Roman" w:hAnsi="Times New Roman" w:cs="Times New Roman"/>
            <w:color w:val="FF0000"/>
            <w:sz w:val="30"/>
            <w:szCs w:val="30"/>
          </w:rPr>
          <w:t xml:space="preserve">Box service provided by UVU. </w:t>
        </w:r>
      </w:ins>
      <w:ins w:id="22" w:author="Coach J" w:date="2019-03-06T17:11:00Z">
        <w:r w:rsidR="001449F1">
          <w:rPr>
            <w:rFonts w:ascii="Times New Roman" w:eastAsia="Times New Roman" w:hAnsi="Times New Roman" w:cs="Times New Roman"/>
            <w:color w:val="FF0000"/>
            <w:sz w:val="30"/>
            <w:szCs w:val="30"/>
          </w:rPr>
          <w:t>In addition, various members of the research team will need to have access to the video files. Therefore, saving these video files on an external h</w:t>
        </w:r>
      </w:ins>
      <w:ins w:id="23" w:author="Coach J" w:date="2019-03-06T17:12:00Z">
        <w:r w:rsidR="001449F1">
          <w:rPr>
            <w:rFonts w:ascii="Times New Roman" w:eastAsia="Times New Roman" w:hAnsi="Times New Roman" w:cs="Times New Roman"/>
            <w:color w:val="FF0000"/>
            <w:sz w:val="30"/>
            <w:szCs w:val="30"/>
          </w:rPr>
          <w:t>ard drive (the second hard drive will serve as backup)</w:t>
        </w:r>
        <w:r w:rsidR="00DA0562">
          <w:rPr>
            <w:rFonts w:ascii="Times New Roman" w:eastAsia="Times New Roman" w:hAnsi="Times New Roman" w:cs="Times New Roman"/>
            <w:color w:val="FF0000"/>
            <w:sz w:val="30"/>
            <w:szCs w:val="30"/>
          </w:rPr>
          <w:t xml:space="preserve"> will </w:t>
        </w:r>
      </w:ins>
      <w:ins w:id="24" w:author="Coach J" w:date="2019-03-07T22:33:00Z">
        <w:r w:rsidR="009E1FF0">
          <w:rPr>
            <w:rFonts w:ascii="Times New Roman" w:eastAsia="Times New Roman" w:hAnsi="Times New Roman" w:cs="Times New Roman"/>
            <w:color w:val="FF0000"/>
            <w:sz w:val="30"/>
            <w:szCs w:val="30"/>
          </w:rPr>
          <w:t>ensure</w:t>
        </w:r>
      </w:ins>
      <w:ins w:id="25" w:author="Coach J" w:date="2019-03-06T17:12:00Z">
        <w:r w:rsidR="00DA0562">
          <w:rPr>
            <w:rFonts w:ascii="Times New Roman" w:eastAsia="Times New Roman" w:hAnsi="Times New Roman" w:cs="Times New Roman"/>
            <w:color w:val="FF0000"/>
            <w:sz w:val="30"/>
            <w:szCs w:val="30"/>
          </w:rPr>
          <w:t xml:space="preserve"> the safe storage</w:t>
        </w:r>
      </w:ins>
      <w:ins w:id="26" w:author="Coach J" w:date="2019-03-07T22:32:00Z">
        <w:r w:rsidR="009E1FF0">
          <w:rPr>
            <w:rFonts w:ascii="Times New Roman" w:eastAsia="Times New Roman" w:hAnsi="Times New Roman" w:cs="Times New Roman"/>
            <w:color w:val="FF0000"/>
            <w:sz w:val="30"/>
            <w:szCs w:val="30"/>
          </w:rPr>
          <w:t>, confirm with confidentiality restrictions,</w:t>
        </w:r>
      </w:ins>
      <w:ins w:id="27" w:author="Coach J" w:date="2019-03-06T17:12:00Z">
        <w:r w:rsidR="00DA0562">
          <w:rPr>
            <w:rFonts w:ascii="Times New Roman" w:eastAsia="Times New Roman" w:hAnsi="Times New Roman" w:cs="Times New Roman"/>
            <w:color w:val="FF0000"/>
            <w:sz w:val="30"/>
            <w:szCs w:val="30"/>
          </w:rPr>
          <w:t xml:space="preserve"> and</w:t>
        </w:r>
      </w:ins>
      <w:ins w:id="28" w:author="Coach J" w:date="2019-03-07T22:33:00Z">
        <w:r w:rsidR="009E1FF0">
          <w:rPr>
            <w:rFonts w:ascii="Times New Roman" w:eastAsia="Times New Roman" w:hAnsi="Times New Roman" w:cs="Times New Roman"/>
            <w:color w:val="FF0000"/>
            <w:sz w:val="30"/>
            <w:szCs w:val="30"/>
          </w:rPr>
          <w:t xml:space="preserve"> allow</w:t>
        </w:r>
      </w:ins>
      <w:ins w:id="29" w:author="Coach J" w:date="2019-03-06T17:12:00Z">
        <w:r w:rsidR="00DA0562">
          <w:rPr>
            <w:rFonts w:ascii="Times New Roman" w:eastAsia="Times New Roman" w:hAnsi="Times New Roman" w:cs="Times New Roman"/>
            <w:color w:val="FF0000"/>
            <w:sz w:val="30"/>
            <w:szCs w:val="30"/>
          </w:rPr>
          <w:t xml:space="preserve"> easy access of these files.  </w:t>
        </w:r>
      </w:ins>
      <w:ins w:id="30" w:author="Coach J" w:date="2019-03-06T17:10:00Z">
        <w:r w:rsidR="001449F1">
          <w:rPr>
            <w:rFonts w:ascii="Times New Roman" w:eastAsia="Times New Roman" w:hAnsi="Times New Roman" w:cs="Times New Roman"/>
            <w:color w:val="FF0000"/>
            <w:sz w:val="30"/>
            <w:szCs w:val="30"/>
          </w:rPr>
          <w:t xml:space="preserve"> </w:t>
        </w:r>
      </w:ins>
      <w:del w:id="31" w:author="Coach J" w:date="2019-03-07T22:33:00Z">
        <w:r w:rsidR="00B34AB3" w:rsidDel="009E1FF0">
          <w:rPr>
            <w:rFonts w:ascii="Times New Roman" w:eastAsia="Times New Roman" w:hAnsi="Times New Roman" w:cs="Times New Roman"/>
            <w:color w:val="FF0000"/>
            <w:sz w:val="30"/>
            <w:szCs w:val="30"/>
          </w:rPr>
          <w:delText xml:space="preserve">The nature of our project </w:delText>
        </w:r>
        <w:r w:rsidR="00996C95" w:rsidDel="009E1FF0">
          <w:rPr>
            <w:rFonts w:ascii="Times New Roman" w:eastAsia="Times New Roman" w:hAnsi="Times New Roman" w:cs="Times New Roman"/>
            <w:color w:val="FF0000"/>
            <w:sz w:val="30"/>
            <w:szCs w:val="30"/>
          </w:rPr>
          <w:delText xml:space="preserve">requires that a number of </w:delText>
        </w:r>
        <w:r w:rsidR="009F018F" w:rsidDel="009E1FF0">
          <w:rPr>
            <w:rFonts w:ascii="Times New Roman" w:eastAsia="Times New Roman" w:hAnsi="Times New Roman" w:cs="Times New Roman"/>
            <w:color w:val="FF0000"/>
            <w:sz w:val="30"/>
            <w:szCs w:val="30"/>
          </w:rPr>
          <w:delText xml:space="preserve">UVU </w:delText>
        </w:r>
        <w:r w:rsidR="00996C95" w:rsidDel="009E1FF0">
          <w:rPr>
            <w:rFonts w:ascii="Times New Roman" w:eastAsia="Times New Roman" w:hAnsi="Times New Roman" w:cs="Times New Roman"/>
            <w:color w:val="FF0000"/>
            <w:sz w:val="30"/>
            <w:szCs w:val="30"/>
          </w:rPr>
          <w:delText xml:space="preserve">Faculty members have access to the data, thus, in order to </w:delText>
        </w:r>
        <w:r w:rsidR="009F018F" w:rsidDel="009E1FF0">
          <w:rPr>
            <w:rFonts w:ascii="Times New Roman" w:eastAsia="Times New Roman" w:hAnsi="Times New Roman" w:cs="Times New Roman"/>
            <w:color w:val="FF0000"/>
            <w:sz w:val="30"/>
            <w:szCs w:val="30"/>
          </w:rPr>
          <w:delText xml:space="preserve">accommodate the ease of access for our Faculty while ensuring the </w:delText>
        </w:r>
      </w:del>
    </w:p>
    <w:p w14:paraId="605ADEB2" w14:textId="0D8265DF" w:rsidR="00507320" w:rsidRPr="00507320" w:rsidRDefault="004C5CAD" w:rsidP="009E1FF0">
      <w:pPr>
        <w:spacing w:line="405" w:lineRule="atLeast"/>
        <w:rPr>
          <w:rFonts w:ascii="Times New Roman" w:eastAsia="Times New Roman" w:hAnsi="Times New Roman" w:cs="Times New Roman"/>
          <w:color w:val="FF0000"/>
          <w:sz w:val="30"/>
          <w:szCs w:val="30"/>
        </w:rPr>
      </w:pPr>
      <w:del w:id="32" w:author="Coach J" w:date="2019-03-07T22:33:00Z">
        <w:r w:rsidDel="009E1FF0">
          <w:rPr>
            <w:rFonts w:ascii="Times New Roman" w:eastAsia="Times New Roman" w:hAnsi="Times New Roman" w:cs="Times New Roman"/>
            <w:color w:val="FF0000"/>
            <w:sz w:val="30"/>
            <w:szCs w:val="30"/>
          </w:rPr>
          <w:delText>confidentiality of our subjects</w:delText>
        </w:r>
        <w:r w:rsidR="009F018F" w:rsidDel="009E1FF0">
          <w:rPr>
            <w:rFonts w:ascii="Times New Roman" w:eastAsia="Times New Roman" w:hAnsi="Times New Roman" w:cs="Times New Roman"/>
            <w:color w:val="FF0000"/>
            <w:sz w:val="30"/>
            <w:szCs w:val="30"/>
          </w:rPr>
          <w:delText>, the data would best be stored on portable external hard drives.</w:delText>
        </w:r>
      </w:del>
    </w:p>
    <w:p w14:paraId="38E16B71" w14:textId="77777777" w:rsidR="00507320" w:rsidRP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Other funding for this project (if applicable)</w:t>
      </w:r>
    </w:p>
    <w:p w14:paraId="3AE39E73" w14:textId="4E182A4C" w:rsidR="00507320" w:rsidRPr="00507320" w:rsidRDefault="004E506F" w:rsidP="00507320">
      <w:pPr>
        <w:textAlignment w:val="top"/>
        <w:rPr>
          <w:rFonts w:ascii="Helvetica" w:eastAsia="Times New Roman" w:hAnsi="Helvetica" w:cs="Times New Roman"/>
          <w:color w:val="FF0000"/>
        </w:rPr>
      </w:pPr>
      <w:ins w:id="33" w:author="Peter Williams" w:date="2019-03-14T11:53:00Z">
        <w:r>
          <w:rPr>
            <w:rFonts w:ascii="Helvetica" w:eastAsia="Times New Roman" w:hAnsi="Helvetica" w:cs="Times New Roman"/>
            <w:color w:val="FF0000"/>
          </w:rPr>
          <w:t xml:space="preserve">We have been awarded a (fill in the blank) grant which provided funding for </w:t>
        </w:r>
      </w:ins>
      <w:ins w:id="34" w:author="Peter Williams" w:date="2019-03-14T11:54:00Z">
        <w:r>
          <w:rPr>
            <w:rFonts w:ascii="Helvetica" w:eastAsia="Times New Roman" w:hAnsi="Helvetica" w:cs="Times New Roman"/>
            <w:color w:val="FF0000"/>
          </w:rPr>
          <w:t>useful data collection necessities such as cameras, tripods, SD cards, and analysis software</w:t>
        </w:r>
      </w:ins>
      <w:ins w:id="35" w:author="Peter Williams" w:date="2019-03-14T11:55:00Z">
        <w:r>
          <w:rPr>
            <w:rFonts w:ascii="Helvetica" w:eastAsia="Times New Roman" w:hAnsi="Helvetica" w:cs="Times New Roman"/>
            <w:color w:val="FF0000"/>
          </w:rPr>
          <w:t>. H</w:t>
        </w:r>
      </w:ins>
      <w:ins w:id="36" w:author="Peter Williams" w:date="2019-03-14T11:54:00Z">
        <w:r>
          <w:rPr>
            <w:rFonts w:ascii="Helvetica" w:eastAsia="Times New Roman" w:hAnsi="Helvetica" w:cs="Times New Roman"/>
            <w:color w:val="FF0000"/>
          </w:rPr>
          <w:t>owever, this grant did not cover such necessities a</w:t>
        </w:r>
      </w:ins>
      <w:ins w:id="37" w:author="Peter Williams" w:date="2019-03-14T11:55:00Z">
        <w:r>
          <w:rPr>
            <w:rFonts w:ascii="Helvetica" w:eastAsia="Times New Roman" w:hAnsi="Helvetica" w:cs="Times New Roman"/>
            <w:color w:val="FF0000"/>
          </w:rPr>
          <w:t>s external storage devices.</w:t>
        </w:r>
      </w:ins>
      <w:del w:id="38" w:author="Peter Williams" w:date="2019-03-14T11:22:00Z">
        <w:r w:rsidR="00507320" w:rsidDel="00494FAF">
          <w:rPr>
            <w:rFonts w:ascii="Helvetica" w:eastAsia="Times New Roman" w:hAnsi="Helvetica" w:cs="Times New Roman"/>
            <w:color w:val="FF0000"/>
          </w:rPr>
          <w:delText>NA</w:delText>
        </w:r>
      </w:del>
    </w:p>
    <w:p w14:paraId="494277CB" w14:textId="0CE6EC3A"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How the grant funding will increase student engagement in your courses or assist with undergraduate inquiry-based scholarship </w:t>
      </w:r>
      <w:r w:rsidRPr="00507320">
        <w:rPr>
          <w:rFonts w:ascii="Times New Roman" w:eastAsia="Times New Roman" w:hAnsi="Times New Roman" w:cs="Times New Roman"/>
          <w:color w:val="C5221F"/>
          <w:sz w:val="30"/>
          <w:szCs w:val="30"/>
        </w:rPr>
        <w:t>*</w:t>
      </w:r>
    </w:p>
    <w:p w14:paraId="12011F93" w14:textId="00874ECC" w:rsidR="00507320" w:rsidRPr="00507320" w:rsidRDefault="00507320" w:rsidP="00507320">
      <w:pPr>
        <w:spacing w:line="405" w:lineRule="atLeast"/>
        <w:rPr>
          <w:rFonts w:ascii="Times New Roman" w:eastAsia="Times New Roman" w:hAnsi="Times New Roman" w:cs="Times New Roman"/>
          <w:color w:val="FF0000"/>
          <w:sz w:val="30"/>
          <w:szCs w:val="30"/>
        </w:rPr>
      </w:pPr>
      <w:del w:id="39" w:author="Peter Williams" w:date="2019-03-14T11:23:00Z">
        <w:r w:rsidDel="00DE3C4B">
          <w:rPr>
            <w:rFonts w:ascii="Times New Roman" w:eastAsia="Times New Roman" w:hAnsi="Times New Roman" w:cs="Times New Roman"/>
            <w:color w:val="FF0000"/>
            <w:sz w:val="30"/>
            <w:szCs w:val="30"/>
          </w:rPr>
          <w:lastRenderedPageBreak/>
          <w:delText>U</w:delText>
        </w:r>
        <w:r w:rsidRPr="00507320" w:rsidDel="00DE3C4B">
          <w:rPr>
            <w:rFonts w:ascii="Times New Roman" w:eastAsia="Times New Roman" w:hAnsi="Times New Roman" w:cs="Times New Roman"/>
            <w:color w:val="FF0000"/>
            <w:sz w:val="30"/>
            <w:szCs w:val="30"/>
          </w:rPr>
          <w:delText xml:space="preserve">pon obtaining the hard drives students will gain </w:delText>
        </w:r>
        <w:r w:rsidR="009F018F" w:rsidDel="00DE3C4B">
          <w:rPr>
            <w:rFonts w:ascii="Times New Roman" w:eastAsia="Times New Roman" w:hAnsi="Times New Roman" w:cs="Times New Roman"/>
            <w:color w:val="FF0000"/>
            <w:sz w:val="30"/>
            <w:szCs w:val="30"/>
          </w:rPr>
          <w:delText xml:space="preserve">further </w:delText>
        </w:r>
        <w:r w:rsidRPr="00507320" w:rsidDel="00DE3C4B">
          <w:rPr>
            <w:rFonts w:ascii="Times New Roman" w:eastAsia="Times New Roman" w:hAnsi="Times New Roman" w:cs="Times New Roman"/>
            <w:color w:val="FF0000"/>
            <w:sz w:val="30"/>
            <w:szCs w:val="30"/>
          </w:rPr>
          <w:delText xml:space="preserve">experience </w:delText>
        </w:r>
        <w:r w:rsidR="009F018F" w:rsidDel="00DE3C4B">
          <w:rPr>
            <w:rFonts w:ascii="Times New Roman" w:eastAsia="Times New Roman" w:hAnsi="Times New Roman" w:cs="Times New Roman"/>
            <w:color w:val="FF0000"/>
            <w:sz w:val="30"/>
            <w:szCs w:val="30"/>
          </w:rPr>
          <w:delText xml:space="preserve">in the field of research </w:delText>
        </w:r>
        <w:r w:rsidRPr="00507320" w:rsidDel="00DE3C4B">
          <w:rPr>
            <w:rFonts w:ascii="Times New Roman" w:eastAsia="Times New Roman" w:hAnsi="Times New Roman" w:cs="Times New Roman"/>
            <w:color w:val="FF0000"/>
            <w:sz w:val="30"/>
            <w:szCs w:val="30"/>
          </w:rPr>
          <w:delText xml:space="preserve">with </w:delText>
        </w:r>
        <w:r w:rsidR="009F018F" w:rsidDel="00DE3C4B">
          <w:rPr>
            <w:rFonts w:ascii="Times New Roman" w:eastAsia="Times New Roman" w:hAnsi="Times New Roman" w:cs="Times New Roman"/>
            <w:color w:val="FF0000"/>
            <w:sz w:val="30"/>
            <w:szCs w:val="30"/>
          </w:rPr>
          <w:delText xml:space="preserve">regard to </w:delText>
        </w:r>
        <w:r w:rsidRPr="00507320" w:rsidDel="00DE3C4B">
          <w:rPr>
            <w:rFonts w:ascii="Times New Roman" w:eastAsia="Times New Roman" w:hAnsi="Times New Roman" w:cs="Times New Roman"/>
            <w:color w:val="FF0000"/>
            <w:sz w:val="30"/>
            <w:szCs w:val="30"/>
          </w:rPr>
          <w:delText>proper data collection and storage techniques. Th</w:delText>
        </w:r>
        <w:r w:rsidR="009F018F" w:rsidDel="00DE3C4B">
          <w:rPr>
            <w:rFonts w:ascii="Times New Roman" w:eastAsia="Times New Roman" w:hAnsi="Times New Roman" w:cs="Times New Roman"/>
            <w:color w:val="FF0000"/>
            <w:sz w:val="30"/>
            <w:szCs w:val="30"/>
          </w:rPr>
          <w:delText xml:space="preserve">e development of such </w:delText>
        </w:r>
        <w:r w:rsidRPr="00507320" w:rsidDel="00DE3C4B">
          <w:rPr>
            <w:rFonts w:ascii="Times New Roman" w:eastAsia="Times New Roman" w:hAnsi="Times New Roman" w:cs="Times New Roman"/>
            <w:color w:val="FF0000"/>
            <w:sz w:val="30"/>
            <w:szCs w:val="30"/>
          </w:rPr>
          <w:delText>skills as accountability, time management, and communication</w:delText>
        </w:r>
        <w:r w:rsidR="009F018F" w:rsidDel="00DE3C4B">
          <w:rPr>
            <w:rFonts w:ascii="Times New Roman" w:eastAsia="Times New Roman" w:hAnsi="Times New Roman" w:cs="Times New Roman"/>
            <w:color w:val="FF0000"/>
            <w:sz w:val="30"/>
            <w:szCs w:val="30"/>
          </w:rPr>
          <w:delText>, will benefit the students both as they continue their education and progress into their post-educational careers.</w:delText>
        </w:r>
      </w:del>
      <w:ins w:id="40" w:author="Peter Williams" w:date="2019-03-14T11:25:00Z">
        <w:r w:rsidR="00DE3C4B">
          <w:rPr>
            <w:rFonts w:ascii="Times New Roman" w:eastAsia="Times New Roman" w:hAnsi="Times New Roman" w:cs="Times New Roman"/>
            <w:color w:val="FF0000"/>
            <w:sz w:val="30"/>
            <w:szCs w:val="30"/>
          </w:rPr>
          <w:t>The s</w:t>
        </w:r>
      </w:ins>
      <w:ins w:id="41" w:author="Peter Williams" w:date="2019-03-14T11:26:00Z">
        <w:r w:rsidR="00DE3C4B">
          <w:rPr>
            <w:rFonts w:ascii="Times New Roman" w:eastAsia="Times New Roman" w:hAnsi="Times New Roman" w:cs="Times New Roman"/>
            <w:color w:val="FF0000"/>
            <w:sz w:val="30"/>
            <w:szCs w:val="30"/>
          </w:rPr>
          <w:t xml:space="preserve">tudent researchers on this project will benefit from first hand experiences with survey development, data acquisition and analyses, and </w:t>
        </w:r>
      </w:ins>
      <w:ins w:id="42" w:author="Peter Williams" w:date="2019-03-14T11:31:00Z">
        <w:r w:rsidR="00DE3C4B">
          <w:rPr>
            <w:rFonts w:ascii="Times New Roman" w:eastAsia="Times New Roman" w:hAnsi="Times New Roman" w:cs="Times New Roman"/>
            <w:color w:val="FF0000"/>
            <w:sz w:val="30"/>
            <w:szCs w:val="30"/>
          </w:rPr>
          <w:t>the presentation of</w:t>
        </w:r>
      </w:ins>
      <w:ins w:id="43" w:author="Peter Williams" w:date="2019-03-14T11:27:00Z">
        <w:r w:rsidR="00DE3C4B">
          <w:rPr>
            <w:rFonts w:ascii="Times New Roman" w:eastAsia="Times New Roman" w:hAnsi="Times New Roman" w:cs="Times New Roman"/>
            <w:color w:val="FF0000"/>
            <w:sz w:val="30"/>
            <w:szCs w:val="30"/>
          </w:rPr>
          <w:t xml:space="preserve"> tested hypotheses. However, </w:t>
        </w:r>
      </w:ins>
      <w:ins w:id="44" w:author="Peter Williams" w:date="2019-03-14T11:29:00Z">
        <w:r w:rsidR="00DE3C4B">
          <w:rPr>
            <w:rFonts w:ascii="Times New Roman" w:eastAsia="Times New Roman" w:hAnsi="Times New Roman" w:cs="Times New Roman"/>
            <w:color w:val="FF0000"/>
            <w:sz w:val="30"/>
            <w:szCs w:val="30"/>
          </w:rPr>
          <w:t>without the hard</w:t>
        </w:r>
      </w:ins>
      <w:ins w:id="45" w:author="Peter Williams" w:date="2019-03-14T11:30:00Z">
        <w:r w:rsidR="00DE3C4B">
          <w:rPr>
            <w:rFonts w:ascii="Times New Roman" w:eastAsia="Times New Roman" w:hAnsi="Times New Roman" w:cs="Times New Roman"/>
            <w:color w:val="FF0000"/>
            <w:sz w:val="30"/>
            <w:szCs w:val="30"/>
          </w:rPr>
          <w:t xml:space="preserve"> </w:t>
        </w:r>
      </w:ins>
      <w:ins w:id="46" w:author="Peter Williams" w:date="2019-03-14T11:29:00Z">
        <w:r w:rsidR="00DE3C4B">
          <w:rPr>
            <w:rFonts w:ascii="Times New Roman" w:eastAsia="Times New Roman" w:hAnsi="Times New Roman" w:cs="Times New Roman"/>
            <w:color w:val="FF0000"/>
            <w:sz w:val="30"/>
            <w:szCs w:val="30"/>
          </w:rPr>
          <w:t>drives, the</w:t>
        </w:r>
      </w:ins>
      <w:ins w:id="47" w:author="Peter Williams" w:date="2019-03-14T11:27:00Z">
        <w:r w:rsidR="00DE3C4B">
          <w:rPr>
            <w:rFonts w:ascii="Times New Roman" w:eastAsia="Times New Roman" w:hAnsi="Times New Roman" w:cs="Times New Roman"/>
            <w:color w:val="FF0000"/>
            <w:sz w:val="30"/>
            <w:szCs w:val="30"/>
          </w:rPr>
          <w:t xml:space="preserve"> data cannot be stor</w:t>
        </w:r>
      </w:ins>
      <w:ins w:id="48" w:author="Peter Williams" w:date="2019-03-14T11:30:00Z">
        <w:r w:rsidR="00DE3C4B">
          <w:rPr>
            <w:rFonts w:ascii="Times New Roman" w:eastAsia="Times New Roman" w:hAnsi="Times New Roman" w:cs="Times New Roman"/>
            <w:color w:val="FF0000"/>
            <w:sz w:val="30"/>
            <w:szCs w:val="30"/>
          </w:rPr>
          <w:t>ed in such a way as to</w:t>
        </w:r>
      </w:ins>
      <w:ins w:id="49" w:author="Peter Williams" w:date="2019-03-14T11:28:00Z">
        <w:r w:rsidR="00DE3C4B">
          <w:rPr>
            <w:rFonts w:ascii="Times New Roman" w:eastAsia="Times New Roman" w:hAnsi="Times New Roman" w:cs="Times New Roman"/>
            <w:color w:val="FF0000"/>
            <w:sz w:val="30"/>
            <w:szCs w:val="30"/>
          </w:rPr>
          <w:t xml:space="preserve"> </w:t>
        </w:r>
      </w:ins>
      <w:ins w:id="50" w:author="Peter Williams" w:date="2019-03-14T11:30:00Z">
        <w:r w:rsidR="00DE3C4B">
          <w:rPr>
            <w:rFonts w:ascii="Times New Roman" w:eastAsia="Times New Roman" w:hAnsi="Times New Roman" w:cs="Times New Roman"/>
            <w:color w:val="FF0000"/>
            <w:sz w:val="30"/>
            <w:szCs w:val="30"/>
          </w:rPr>
          <w:t xml:space="preserve">provide </w:t>
        </w:r>
      </w:ins>
      <w:ins w:id="51" w:author="Peter Williams" w:date="2019-03-14T11:28:00Z">
        <w:r w:rsidR="00DE3C4B">
          <w:rPr>
            <w:rFonts w:ascii="Times New Roman" w:eastAsia="Times New Roman" w:hAnsi="Times New Roman" w:cs="Times New Roman"/>
            <w:color w:val="FF0000"/>
            <w:sz w:val="30"/>
            <w:szCs w:val="30"/>
          </w:rPr>
          <w:t>suffi</w:t>
        </w:r>
      </w:ins>
      <w:ins w:id="52" w:author="Peter Williams" w:date="2019-03-14T11:29:00Z">
        <w:r w:rsidR="00DE3C4B">
          <w:rPr>
            <w:rFonts w:ascii="Times New Roman" w:eastAsia="Times New Roman" w:hAnsi="Times New Roman" w:cs="Times New Roman"/>
            <w:color w:val="FF0000"/>
            <w:sz w:val="30"/>
            <w:szCs w:val="30"/>
          </w:rPr>
          <w:t xml:space="preserve">cient storage space </w:t>
        </w:r>
      </w:ins>
      <w:ins w:id="53" w:author="Peter Williams" w:date="2019-03-14T11:30:00Z">
        <w:r w:rsidR="00DE3C4B">
          <w:rPr>
            <w:rFonts w:ascii="Times New Roman" w:eastAsia="Times New Roman" w:hAnsi="Times New Roman" w:cs="Times New Roman"/>
            <w:color w:val="FF0000"/>
            <w:sz w:val="30"/>
            <w:szCs w:val="30"/>
          </w:rPr>
          <w:t>while</w:t>
        </w:r>
      </w:ins>
      <w:ins w:id="54" w:author="Peter Williams" w:date="2019-03-14T11:29:00Z">
        <w:r w:rsidR="00DE3C4B">
          <w:rPr>
            <w:rFonts w:ascii="Times New Roman" w:eastAsia="Times New Roman" w:hAnsi="Times New Roman" w:cs="Times New Roman"/>
            <w:color w:val="FF0000"/>
            <w:sz w:val="30"/>
            <w:szCs w:val="30"/>
          </w:rPr>
          <w:t xml:space="preserve"> protecting the confidentiality of our participants</w:t>
        </w:r>
      </w:ins>
      <w:ins w:id="55" w:author="Peter Williams" w:date="2019-03-14T11:32:00Z">
        <w:r w:rsidR="000027A5">
          <w:rPr>
            <w:rFonts w:ascii="Times New Roman" w:eastAsia="Times New Roman" w:hAnsi="Times New Roman" w:cs="Times New Roman"/>
            <w:color w:val="FF0000"/>
            <w:sz w:val="30"/>
            <w:szCs w:val="30"/>
          </w:rPr>
          <w:t>.</w:t>
        </w:r>
      </w:ins>
      <w:ins w:id="56" w:author="Peter Williams" w:date="2019-03-14T11:29:00Z">
        <w:r w:rsidR="00DE3C4B">
          <w:rPr>
            <w:rFonts w:ascii="Times New Roman" w:eastAsia="Times New Roman" w:hAnsi="Times New Roman" w:cs="Times New Roman"/>
            <w:color w:val="FF0000"/>
            <w:sz w:val="30"/>
            <w:szCs w:val="30"/>
          </w:rPr>
          <w:t xml:space="preserve"> </w:t>
        </w:r>
      </w:ins>
      <w:ins w:id="57" w:author="Peter Williams" w:date="2019-03-14T11:32:00Z">
        <w:r w:rsidR="000027A5">
          <w:rPr>
            <w:rFonts w:ascii="Times New Roman" w:eastAsia="Times New Roman" w:hAnsi="Times New Roman" w:cs="Times New Roman"/>
            <w:color w:val="FF0000"/>
            <w:sz w:val="30"/>
            <w:szCs w:val="30"/>
          </w:rPr>
          <w:t>T</w:t>
        </w:r>
        <w:r w:rsidR="00DE3C4B">
          <w:rPr>
            <w:rFonts w:ascii="Times New Roman" w:eastAsia="Times New Roman" w:hAnsi="Times New Roman" w:cs="Times New Roman"/>
            <w:color w:val="FF0000"/>
            <w:sz w:val="30"/>
            <w:szCs w:val="30"/>
          </w:rPr>
          <w:t>hus,</w:t>
        </w:r>
      </w:ins>
      <w:ins w:id="58" w:author="Peter Williams" w:date="2019-03-14T11:29:00Z">
        <w:r w:rsidR="00DE3C4B">
          <w:rPr>
            <w:rFonts w:ascii="Times New Roman" w:eastAsia="Times New Roman" w:hAnsi="Times New Roman" w:cs="Times New Roman"/>
            <w:color w:val="FF0000"/>
            <w:sz w:val="30"/>
            <w:szCs w:val="30"/>
          </w:rPr>
          <w:t xml:space="preserve"> the </w:t>
        </w:r>
      </w:ins>
      <w:ins w:id="59" w:author="Peter Williams" w:date="2019-03-14T11:32:00Z">
        <w:r w:rsidR="000027A5">
          <w:rPr>
            <w:rFonts w:ascii="Times New Roman" w:eastAsia="Times New Roman" w:hAnsi="Times New Roman" w:cs="Times New Roman"/>
            <w:color w:val="FF0000"/>
            <w:sz w:val="30"/>
            <w:szCs w:val="30"/>
          </w:rPr>
          <w:t>hard drives are required for the project to ethically proceed.</w:t>
        </w:r>
      </w:ins>
    </w:p>
    <w:p w14:paraId="15FA94AB" w14:textId="77777777" w:rsidR="00507320" w:rsidRP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How outcomes will be assessed (give detail) </w:t>
      </w:r>
      <w:r w:rsidRPr="00507320">
        <w:rPr>
          <w:rFonts w:ascii="Times New Roman" w:eastAsia="Times New Roman" w:hAnsi="Times New Roman" w:cs="Times New Roman"/>
          <w:color w:val="C5221F"/>
          <w:sz w:val="30"/>
          <w:szCs w:val="30"/>
        </w:rPr>
        <w:t>*</w:t>
      </w:r>
    </w:p>
    <w:p w14:paraId="5F7FC332" w14:textId="287835DA" w:rsidR="000027A5" w:rsidRPr="00745B34" w:rsidRDefault="009F018F" w:rsidP="00507320">
      <w:pPr>
        <w:textAlignment w:val="top"/>
        <w:rPr>
          <w:ins w:id="60" w:author="Peter Williams" w:date="2019-03-14T11:41:00Z"/>
          <w:rFonts w:ascii="Helvetica" w:eastAsia="Times New Roman" w:hAnsi="Helvetica" w:cs="Times New Roman"/>
          <w:color w:val="FF0000"/>
          <w:sz w:val="28"/>
          <w:szCs w:val="28"/>
          <w:rPrChange w:id="61" w:author="Peter Williams" w:date="2019-03-14T11:52:00Z">
            <w:rPr>
              <w:ins w:id="62" w:author="Peter Williams" w:date="2019-03-14T11:41:00Z"/>
              <w:rFonts w:ascii="Helvetica" w:eastAsia="Times New Roman" w:hAnsi="Helvetica" w:cs="Times New Roman"/>
              <w:color w:val="FF0000"/>
            </w:rPr>
          </w:rPrChange>
        </w:rPr>
      </w:pPr>
      <w:del w:id="63" w:author="Peter Williams" w:date="2019-03-14T11:52:00Z">
        <w:r w:rsidDel="00745B34">
          <w:rPr>
            <w:rFonts w:ascii="Helvetica" w:eastAsia="Times New Roman" w:hAnsi="Helvetica" w:cs="Times New Roman"/>
            <w:color w:val="FF0000"/>
          </w:rPr>
          <w:delText xml:space="preserve">Proper collection and storage of the desired data will result in an analysis of mentoring strategies at UVU. Such analyses can lead to the development of both Faculty and Student development, as the intended results will educate Faculty on successful mentoring strategies regarding their students. </w:delText>
        </w:r>
      </w:del>
    </w:p>
    <w:p w14:paraId="49262981" w14:textId="253A5EF8" w:rsidR="00507320" w:rsidRPr="00745B34" w:rsidRDefault="000027A5" w:rsidP="00507320">
      <w:pPr>
        <w:textAlignment w:val="top"/>
        <w:rPr>
          <w:rFonts w:ascii="Times New Roman" w:eastAsia="Times New Roman" w:hAnsi="Times New Roman" w:cs="Times New Roman"/>
          <w:sz w:val="28"/>
          <w:szCs w:val="28"/>
          <w:rPrChange w:id="64" w:author="Peter Williams" w:date="2019-03-14T11:52:00Z">
            <w:rPr>
              <w:rFonts w:ascii="Helvetica" w:eastAsia="Times New Roman" w:hAnsi="Helvetica" w:cs="Times New Roman"/>
              <w:color w:val="FF0000"/>
            </w:rPr>
          </w:rPrChange>
        </w:rPr>
      </w:pPr>
      <w:ins w:id="65" w:author="Peter Williams" w:date="2019-03-14T11:41:00Z">
        <w:r w:rsidRPr="00745B34">
          <w:rPr>
            <w:rFonts w:ascii="Times New Roman" w:eastAsia="Times New Roman" w:hAnsi="Times New Roman" w:cs="Times New Roman"/>
            <w:sz w:val="28"/>
            <w:szCs w:val="28"/>
            <w:rPrChange w:id="66" w:author="Peter Williams" w:date="2019-03-14T11:52:00Z">
              <w:rPr>
                <w:rFonts w:ascii="Times New Roman" w:eastAsia="Times New Roman" w:hAnsi="Times New Roman" w:cs="Times New Roman"/>
                <w:color w:val="FF0000"/>
                <w:sz w:val="30"/>
                <w:szCs w:val="30"/>
              </w:rPr>
            </w:rPrChange>
          </w:rPr>
          <w:t>The current project seeks to understand successful mentorship strategies for undergraduate students attending open enrollment institutions such as UVU.</w:t>
        </w:r>
      </w:ins>
      <w:ins w:id="67" w:author="Peter Williams" w:date="2019-03-14T11:42:00Z">
        <w:r w:rsidRPr="00745B34">
          <w:rPr>
            <w:rFonts w:ascii="Times New Roman" w:eastAsia="Times New Roman" w:hAnsi="Times New Roman" w:cs="Times New Roman"/>
            <w:sz w:val="28"/>
            <w:szCs w:val="28"/>
            <w:rPrChange w:id="68" w:author="Peter Williams" w:date="2019-03-14T11:52:00Z">
              <w:rPr>
                <w:rFonts w:ascii="Times New Roman" w:eastAsia="Times New Roman" w:hAnsi="Times New Roman" w:cs="Times New Roman"/>
                <w:color w:val="FF0000"/>
                <w:sz w:val="30"/>
                <w:szCs w:val="30"/>
              </w:rPr>
            </w:rPrChange>
          </w:rPr>
          <w:t xml:space="preserve"> Successful analys</w:t>
        </w:r>
      </w:ins>
      <w:ins w:id="69" w:author="Peter Williams" w:date="2019-03-14T11:48:00Z">
        <w:r w:rsidR="00745B34" w:rsidRPr="00745B34">
          <w:rPr>
            <w:rFonts w:ascii="Times New Roman" w:eastAsia="Times New Roman" w:hAnsi="Times New Roman" w:cs="Times New Roman"/>
            <w:sz w:val="28"/>
            <w:szCs w:val="28"/>
            <w:rPrChange w:id="70" w:author="Peter Williams" w:date="2019-03-14T11:52:00Z">
              <w:rPr>
                <w:rFonts w:ascii="Times New Roman" w:eastAsia="Times New Roman" w:hAnsi="Times New Roman" w:cs="Times New Roman"/>
                <w:color w:val="FF0000"/>
                <w:sz w:val="30"/>
                <w:szCs w:val="30"/>
              </w:rPr>
            </w:rPrChange>
          </w:rPr>
          <w:t>i</w:t>
        </w:r>
      </w:ins>
      <w:ins w:id="71" w:author="Peter Williams" w:date="2019-03-14T11:42:00Z">
        <w:r w:rsidRPr="00745B34">
          <w:rPr>
            <w:rFonts w:ascii="Times New Roman" w:eastAsia="Times New Roman" w:hAnsi="Times New Roman" w:cs="Times New Roman"/>
            <w:sz w:val="28"/>
            <w:szCs w:val="28"/>
            <w:rPrChange w:id="72" w:author="Peter Williams" w:date="2019-03-14T11:52:00Z">
              <w:rPr>
                <w:rFonts w:ascii="Times New Roman" w:eastAsia="Times New Roman" w:hAnsi="Times New Roman" w:cs="Times New Roman"/>
                <w:color w:val="FF0000"/>
                <w:sz w:val="30"/>
                <w:szCs w:val="30"/>
              </w:rPr>
            </w:rPrChange>
          </w:rPr>
          <w:t xml:space="preserve">s of our data </w:t>
        </w:r>
        <w:r w:rsidR="00745B34" w:rsidRPr="00745B34">
          <w:rPr>
            <w:rFonts w:ascii="Times New Roman" w:eastAsia="Times New Roman" w:hAnsi="Times New Roman" w:cs="Times New Roman"/>
            <w:sz w:val="28"/>
            <w:szCs w:val="28"/>
            <w:rPrChange w:id="73" w:author="Peter Williams" w:date="2019-03-14T11:52:00Z">
              <w:rPr>
                <w:rFonts w:ascii="Times New Roman" w:eastAsia="Times New Roman" w:hAnsi="Times New Roman" w:cs="Times New Roman"/>
                <w:color w:val="FF0000"/>
                <w:sz w:val="30"/>
                <w:szCs w:val="30"/>
              </w:rPr>
            </w:rPrChange>
          </w:rPr>
          <w:t xml:space="preserve">would lead to raised awareness of </w:t>
        </w:r>
      </w:ins>
      <w:ins w:id="74" w:author="Peter Williams" w:date="2019-03-14T11:51:00Z">
        <w:r w:rsidR="00745B34" w:rsidRPr="00745B34">
          <w:rPr>
            <w:rFonts w:ascii="Times New Roman" w:eastAsia="Times New Roman" w:hAnsi="Times New Roman" w:cs="Times New Roman"/>
            <w:sz w:val="28"/>
            <w:szCs w:val="28"/>
            <w:rPrChange w:id="75" w:author="Peter Williams" w:date="2019-03-14T11:52:00Z">
              <w:rPr>
                <w:rFonts w:ascii="Times New Roman" w:eastAsia="Times New Roman" w:hAnsi="Times New Roman" w:cs="Times New Roman"/>
                <w:color w:val="FF0000"/>
                <w:sz w:val="30"/>
                <w:szCs w:val="30"/>
              </w:rPr>
            </w:rPrChange>
          </w:rPr>
          <w:t>effective</w:t>
        </w:r>
      </w:ins>
      <w:ins w:id="76" w:author="Peter Williams" w:date="2019-03-14T11:42:00Z">
        <w:r w:rsidR="00745B34" w:rsidRPr="00745B34">
          <w:rPr>
            <w:rFonts w:ascii="Times New Roman" w:eastAsia="Times New Roman" w:hAnsi="Times New Roman" w:cs="Times New Roman"/>
            <w:sz w:val="28"/>
            <w:szCs w:val="28"/>
            <w:rPrChange w:id="77" w:author="Peter Williams" w:date="2019-03-14T11:52:00Z">
              <w:rPr>
                <w:rFonts w:ascii="Times New Roman" w:eastAsia="Times New Roman" w:hAnsi="Times New Roman" w:cs="Times New Roman"/>
                <w:color w:val="FF0000"/>
                <w:sz w:val="30"/>
                <w:szCs w:val="30"/>
              </w:rPr>
            </w:rPrChange>
          </w:rPr>
          <w:t xml:space="preserve"> mentoring techniques via a “Mentoring Guidebook.” </w:t>
        </w:r>
      </w:ins>
      <w:ins w:id="78" w:author="Peter Williams" w:date="2019-03-14T11:43:00Z">
        <w:r w:rsidR="00745B34" w:rsidRPr="00745B34">
          <w:rPr>
            <w:rFonts w:ascii="Times New Roman" w:eastAsia="Times New Roman" w:hAnsi="Times New Roman" w:cs="Times New Roman"/>
            <w:sz w:val="28"/>
            <w:szCs w:val="28"/>
            <w:rPrChange w:id="79" w:author="Peter Williams" w:date="2019-03-14T11:52:00Z">
              <w:rPr>
                <w:rFonts w:ascii="Times New Roman" w:eastAsia="Times New Roman" w:hAnsi="Times New Roman" w:cs="Times New Roman"/>
                <w:color w:val="FF0000"/>
                <w:sz w:val="30"/>
                <w:szCs w:val="30"/>
              </w:rPr>
            </w:rPrChange>
          </w:rPr>
          <w:t xml:space="preserve">This guidebook will provide insightful advice to new Faculty </w:t>
        </w:r>
      </w:ins>
      <w:ins w:id="80" w:author="Peter Williams" w:date="2019-03-14T11:49:00Z">
        <w:r w:rsidR="00745B34" w:rsidRPr="00745B34">
          <w:rPr>
            <w:rFonts w:ascii="Times New Roman" w:eastAsia="Times New Roman" w:hAnsi="Times New Roman" w:cs="Times New Roman"/>
            <w:sz w:val="28"/>
            <w:szCs w:val="28"/>
            <w:rPrChange w:id="81" w:author="Peter Williams" w:date="2019-03-14T11:52:00Z">
              <w:rPr>
                <w:rFonts w:ascii="Times New Roman" w:eastAsia="Times New Roman" w:hAnsi="Times New Roman" w:cs="Times New Roman"/>
                <w:color w:val="FF0000"/>
                <w:sz w:val="30"/>
                <w:szCs w:val="30"/>
              </w:rPr>
            </w:rPrChange>
          </w:rPr>
          <w:t>looking to establish mentor</w:t>
        </w:r>
      </w:ins>
      <w:ins w:id="82" w:author="Peter Williams" w:date="2019-03-14T11:50:00Z">
        <w:r w:rsidR="00745B34" w:rsidRPr="00745B34">
          <w:rPr>
            <w:rFonts w:ascii="Times New Roman" w:eastAsia="Times New Roman" w:hAnsi="Times New Roman" w:cs="Times New Roman"/>
            <w:sz w:val="28"/>
            <w:szCs w:val="28"/>
            <w:rPrChange w:id="83" w:author="Peter Williams" w:date="2019-03-14T11:52:00Z">
              <w:rPr>
                <w:rFonts w:ascii="Times New Roman" w:eastAsia="Times New Roman" w:hAnsi="Times New Roman" w:cs="Times New Roman"/>
                <w:color w:val="FF0000"/>
                <w:sz w:val="30"/>
                <w:szCs w:val="30"/>
              </w:rPr>
            </w:rPrChange>
          </w:rPr>
          <w:t>ing</w:t>
        </w:r>
      </w:ins>
      <w:ins w:id="84" w:author="Peter Williams" w:date="2019-03-14T11:49:00Z">
        <w:r w:rsidR="00745B34" w:rsidRPr="00745B34">
          <w:rPr>
            <w:rFonts w:ascii="Times New Roman" w:eastAsia="Times New Roman" w:hAnsi="Times New Roman" w:cs="Times New Roman"/>
            <w:sz w:val="28"/>
            <w:szCs w:val="28"/>
            <w:rPrChange w:id="85" w:author="Peter Williams" w:date="2019-03-14T11:52:00Z">
              <w:rPr>
                <w:rFonts w:ascii="Times New Roman" w:eastAsia="Times New Roman" w:hAnsi="Times New Roman" w:cs="Times New Roman"/>
                <w:color w:val="FF0000"/>
                <w:sz w:val="30"/>
                <w:szCs w:val="30"/>
              </w:rPr>
            </w:rPrChange>
          </w:rPr>
          <w:t xml:space="preserve"> relationships</w:t>
        </w:r>
      </w:ins>
      <w:ins w:id="86" w:author="Peter Williams" w:date="2019-03-14T11:50:00Z">
        <w:r w:rsidR="00745B34" w:rsidRPr="00745B34">
          <w:rPr>
            <w:rFonts w:ascii="Times New Roman" w:eastAsia="Times New Roman" w:hAnsi="Times New Roman" w:cs="Times New Roman"/>
            <w:sz w:val="28"/>
            <w:szCs w:val="28"/>
            <w:rPrChange w:id="87" w:author="Peter Williams" w:date="2019-03-14T11:52:00Z">
              <w:rPr>
                <w:rFonts w:ascii="Times New Roman" w:eastAsia="Times New Roman" w:hAnsi="Times New Roman" w:cs="Times New Roman"/>
                <w:color w:val="FF0000"/>
                <w:sz w:val="30"/>
                <w:szCs w:val="30"/>
              </w:rPr>
            </w:rPrChange>
          </w:rPr>
          <w:t xml:space="preserve"> with our diverse student body</w:t>
        </w:r>
      </w:ins>
      <w:ins w:id="88" w:author="Peter Williams" w:date="2019-03-14T11:43:00Z">
        <w:r w:rsidR="00745B34" w:rsidRPr="00745B34">
          <w:rPr>
            <w:rFonts w:ascii="Times New Roman" w:eastAsia="Times New Roman" w:hAnsi="Times New Roman" w:cs="Times New Roman"/>
            <w:sz w:val="28"/>
            <w:szCs w:val="28"/>
            <w:rPrChange w:id="89" w:author="Peter Williams" w:date="2019-03-14T11:52:00Z">
              <w:rPr>
                <w:rFonts w:ascii="Times New Roman" w:eastAsia="Times New Roman" w:hAnsi="Times New Roman" w:cs="Times New Roman"/>
                <w:color w:val="FF0000"/>
                <w:sz w:val="30"/>
                <w:szCs w:val="30"/>
              </w:rPr>
            </w:rPrChange>
          </w:rPr>
          <w:t xml:space="preserve">, or experienced Faculty </w:t>
        </w:r>
      </w:ins>
      <w:ins w:id="90" w:author="Peter Williams" w:date="2019-03-14T11:44:00Z">
        <w:r w:rsidR="00745B34" w:rsidRPr="00745B34">
          <w:rPr>
            <w:rFonts w:ascii="Times New Roman" w:eastAsia="Times New Roman" w:hAnsi="Times New Roman" w:cs="Times New Roman"/>
            <w:sz w:val="28"/>
            <w:szCs w:val="28"/>
            <w:rPrChange w:id="91" w:author="Peter Williams" w:date="2019-03-14T11:52:00Z">
              <w:rPr>
                <w:rFonts w:ascii="Times New Roman" w:eastAsia="Times New Roman" w:hAnsi="Times New Roman" w:cs="Times New Roman"/>
                <w:color w:val="FF0000"/>
                <w:sz w:val="30"/>
                <w:szCs w:val="30"/>
              </w:rPr>
            </w:rPrChange>
          </w:rPr>
          <w:t xml:space="preserve">hoping to improve their relationships with their students. Seeing as our team </w:t>
        </w:r>
      </w:ins>
      <w:ins w:id="92" w:author="Peter Williams" w:date="2019-03-14T11:45:00Z">
        <w:r w:rsidR="00745B34" w:rsidRPr="00745B34">
          <w:rPr>
            <w:rFonts w:ascii="Times New Roman" w:eastAsia="Times New Roman" w:hAnsi="Times New Roman" w:cs="Times New Roman"/>
            <w:sz w:val="28"/>
            <w:szCs w:val="28"/>
            <w:rPrChange w:id="93" w:author="Peter Williams" w:date="2019-03-14T11:52:00Z">
              <w:rPr>
                <w:rFonts w:ascii="Times New Roman" w:eastAsia="Times New Roman" w:hAnsi="Times New Roman" w:cs="Times New Roman"/>
                <w:color w:val="FF0000"/>
                <w:sz w:val="30"/>
                <w:szCs w:val="30"/>
              </w:rPr>
            </w:rPrChange>
          </w:rPr>
          <w:t>is comprised of multiple Faculty members, s</w:t>
        </w:r>
      </w:ins>
      <w:ins w:id="94" w:author="Peter Williams" w:date="2019-03-14T11:44:00Z">
        <w:r w:rsidR="00745B34" w:rsidRPr="00745B34">
          <w:rPr>
            <w:rFonts w:ascii="Times New Roman" w:eastAsia="Times New Roman" w:hAnsi="Times New Roman" w:cs="Times New Roman"/>
            <w:sz w:val="28"/>
            <w:szCs w:val="28"/>
            <w:rPrChange w:id="95" w:author="Peter Williams" w:date="2019-03-14T11:52:00Z">
              <w:rPr>
                <w:rFonts w:ascii="Times New Roman" w:eastAsia="Times New Roman" w:hAnsi="Times New Roman" w:cs="Times New Roman"/>
                <w:color w:val="FF0000"/>
                <w:sz w:val="30"/>
                <w:szCs w:val="30"/>
              </w:rPr>
            </w:rPrChange>
          </w:rPr>
          <w:t>uch hopeful outcomes rely on the successful storage</w:t>
        </w:r>
      </w:ins>
      <w:ins w:id="96" w:author="Peter Williams" w:date="2019-03-14T11:45:00Z">
        <w:r w:rsidR="00745B34" w:rsidRPr="00745B34">
          <w:rPr>
            <w:rFonts w:ascii="Times New Roman" w:eastAsia="Times New Roman" w:hAnsi="Times New Roman" w:cs="Times New Roman"/>
            <w:sz w:val="28"/>
            <w:szCs w:val="28"/>
            <w:rPrChange w:id="97" w:author="Peter Williams" w:date="2019-03-14T11:52:00Z">
              <w:rPr>
                <w:rFonts w:ascii="Times New Roman" w:eastAsia="Times New Roman" w:hAnsi="Times New Roman" w:cs="Times New Roman"/>
                <w:color w:val="FF0000"/>
                <w:sz w:val="30"/>
                <w:szCs w:val="30"/>
              </w:rPr>
            </w:rPrChange>
          </w:rPr>
          <w:t xml:space="preserve"> and trans</w:t>
        </w:r>
      </w:ins>
      <w:ins w:id="98" w:author="Peter Williams" w:date="2019-03-14T11:46:00Z">
        <w:r w:rsidR="00745B34" w:rsidRPr="00745B34">
          <w:rPr>
            <w:rFonts w:ascii="Times New Roman" w:eastAsia="Times New Roman" w:hAnsi="Times New Roman" w:cs="Times New Roman"/>
            <w:sz w:val="28"/>
            <w:szCs w:val="28"/>
            <w:rPrChange w:id="99" w:author="Peter Williams" w:date="2019-03-14T11:52:00Z">
              <w:rPr>
                <w:rFonts w:ascii="Times New Roman" w:eastAsia="Times New Roman" w:hAnsi="Times New Roman" w:cs="Times New Roman"/>
                <w:color w:val="FF0000"/>
                <w:sz w:val="30"/>
                <w:szCs w:val="30"/>
              </w:rPr>
            </w:rPrChange>
          </w:rPr>
          <w:t>ferability</w:t>
        </w:r>
      </w:ins>
      <w:ins w:id="100" w:author="Peter Williams" w:date="2019-03-14T11:45:00Z">
        <w:r w:rsidR="00745B34" w:rsidRPr="00745B34">
          <w:rPr>
            <w:rFonts w:ascii="Times New Roman" w:eastAsia="Times New Roman" w:hAnsi="Times New Roman" w:cs="Times New Roman"/>
            <w:sz w:val="28"/>
            <w:szCs w:val="28"/>
            <w:rPrChange w:id="101" w:author="Peter Williams" w:date="2019-03-14T11:52:00Z">
              <w:rPr>
                <w:rFonts w:ascii="Times New Roman" w:eastAsia="Times New Roman" w:hAnsi="Times New Roman" w:cs="Times New Roman"/>
                <w:color w:val="FF0000"/>
                <w:sz w:val="30"/>
                <w:szCs w:val="30"/>
              </w:rPr>
            </w:rPrChange>
          </w:rPr>
          <w:t xml:space="preserve"> of our</w:t>
        </w:r>
      </w:ins>
      <w:ins w:id="102" w:author="Peter Williams" w:date="2019-03-14T11:44:00Z">
        <w:r w:rsidR="00745B34" w:rsidRPr="00745B34">
          <w:rPr>
            <w:rFonts w:ascii="Times New Roman" w:eastAsia="Times New Roman" w:hAnsi="Times New Roman" w:cs="Times New Roman"/>
            <w:sz w:val="28"/>
            <w:szCs w:val="28"/>
            <w:rPrChange w:id="103" w:author="Peter Williams" w:date="2019-03-14T11:52:00Z">
              <w:rPr>
                <w:rFonts w:ascii="Times New Roman" w:eastAsia="Times New Roman" w:hAnsi="Times New Roman" w:cs="Times New Roman"/>
                <w:color w:val="FF0000"/>
                <w:sz w:val="30"/>
                <w:szCs w:val="30"/>
              </w:rPr>
            </w:rPrChange>
          </w:rPr>
          <w:t xml:space="preserve"> data</w:t>
        </w:r>
      </w:ins>
      <w:ins w:id="104" w:author="Peter Williams" w:date="2019-03-14T11:45:00Z">
        <w:r w:rsidR="00745B34" w:rsidRPr="00745B34">
          <w:rPr>
            <w:rFonts w:ascii="Times New Roman" w:eastAsia="Times New Roman" w:hAnsi="Times New Roman" w:cs="Times New Roman"/>
            <w:sz w:val="28"/>
            <w:szCs w:val="28"/>
            <w:rPrChange w:id="105" w:author="Peter Williams" w:date="2019-03-14T11:52:00Z">
              <w:rPr>
                <w:rFonts w:ascii="Times New Roman" w:eastAsia="Times New Roman" w:hAnsi="Times New Roman" w:cs="Times New Roman"/>
                <w:color w:val="FF0000"/>
                <w:sz w:val="30"/>
                <w:szCs w:val="30"/>
              </w:rPr>
            </w:rPrChange>
          </w:rPr>
          <w:t>.</w:t>
        </w:r>
      </w:ins>
      <w:ins w:id="106" w:author="Peter Williams" w:date="2019-03-14T11:46:00Z">
        <w:r w:rsidR="00745B34" w:rsidRPr="00745B34">
          <w:rPr>
            <w:rFonts w:ascii="Times New Roman" w:eastAsia="Times New Roman" w:hAnsi="Times New Roman" w:cs="Times New Roman"/>
            <w:sz w:val="28"/>
            <w:szCs w:val="28"/>
            <w:rPrChange w:id="107" w:author="Peter Williams" w:date="2019-03-14T11:52:00Z">
              <w:rPr>
                <w:rFonts w:ascii="Helvetica" w:eastAsia="Times New Roman" w:hAnsi="Helvetica" w:cs="Times New Roman"/>
                <w:color w:val="FF0000"/>
              </w:rPr>
            </w:rPrChange>
          </w:rPr>
          <w:t xml:space="preserve"> </w:t>
        </w:r>
      </w:ins>
      <w:r w:rsidR="009F018F" w:rsidRPr="00745B34">
        <w:rPr>
          <w:rFonts w:ascii="Times New Roman" w:eastAsia="Times New Roman" w:hAnsi="Times New Roman" w:cs="Times New Roman"/>
          <w:sz w:val="28"/>
          <w:szCs w:val="28"/>
          <w:rPrChange w:id="108" w:author="Peter Williams" w:date="2019-03-14T11:52:00Z">
            <w:rPr>
              <w:rFonts w:ascii="Helvetica" w:eastAsia="Times New Roman" w:hAnsi="Helvetica" w:cs="Times New Roman"/>
              <w:color w:val="FF0000"/>
            </w:rPr>
          </w:rPrChange>
        </w:rPr>
        <w:t>Without a proper technique, or mechanism, for efficiently storing and sharing our data amongst team members, it is possible for the data to be interpreted incorrectly or lost completely.</w:t>
      </w:r>
    </w:p>
    <w:p w14:paraId="5AF6DD3E" w14:textId="25F7DC03" w:rsidR="009F018F"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Date needed or desired</w:t>
      </w:r>
    </w:p>
    <w:p w14:paraId="30C015CA" w14:textId="73566683" w:rsidR="009F018F" w:rsidRPr="00507320" w:rsidRDefault="009F018F"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The funds are desired by March 3</w:t>
      </w:r>
      <w:r w:rsidR="007B6833">
        <w:rPr>
          <w:rFonts w:ascii="Times New Roman" w:eastAsia="Times New Roman" w:hAnsi="Times New Roman" w:cs="Times New Roman"/>
          <w:color w:val="FF0000"/>
          <w:sz w:val="30"/>
          <w:szCs w:val="30"/>
        </w:rPr>
        <w:t xml:space="preserve">0, 2019 </w:t>
      </w:r>
      <w:r>
        <w:rPr>
          <w:rFonts w:ascii="Times New Roman" w:eastAsia="Times New Roman" w:hAnsi="Times New Roman" w:cs="Times New Roman"/>
          <w:color w:val="FF0000"/>
          <w:sz w:val="30"/>
          <w:szCs w:val="30"/>
        </w:rPr>
        <w:t>and plan to be spent by April 3</w:t>
      </w:r>
      <w:r w:rsidR="007B6833">
        <w:rPr>
          <w:rFonts w:ascii="Times New Roman" w:eastAsia="Times New Roman" w:hAnsi="Times New Roman" w:cs="Times New Roman"/>
          <w:color w:val="FF0000"/>
          <w:sz w:val="30"/>
          <w:szCs w:val="30"/>
        </w:rPr>
        <w:t>0, 2019.</w:t>
      </w:r>
    </w:p>
    <w:p w14:paraId="700CE4DE" w14:textId="1C858664" w:rsidR="00507320" w:rsidRPr="00507320" w:rsidRDefault="00507320" w:rsidP="00507320">
      <w:pPr>
        <w:textAlignment w:val="top"/>
        <w:rPr>
          <w:rFonts w:ascii="Helvetica" w:eastAsia="Times New Roman" w:hAnsi="Helvetica" w:cs="Times New Roman"/>
          <w:color w:val="FF0000"/>
        </w:rPr>
      </w:pPr>
    </w:p>
    <w:p w14:paraId="39B51A0D" w14:textId="77777777" w:rsidR="00507320" w:rsidRPr="00507320" w:rsidRDefault="00507320" w:rsidP="00507320">
      <w:pPr>
        <w:shd w:val="clear" w:color="auto" w:fill="EEEEEE"/>
        <w:spacing w:line="300" w:lineRule="atLeast"/>
        <w:jc w:val="center"/>
        <w:rPr>
          <w:rFonts w:ascii="Helvetica" w:eastAsia="Times New Roman" w:hAnsi="Helvetica" w:cs="Times New Roman"/>
          <w:caps/>
          <w:sz w:val="21"/>
          <w:szCs w:val="21"/>
        </w:rPr>
      </w:pPr>
      <w:r w:rsidRPr="00507320">
        <w:rPr>
          <w:rFonts w:ascii="Helvetica" w:eastAsia="Times New Roman" w:hAnsi="Helvetica" w:cs="Times New Roman"/>
          <w:caps/>
          <w:sz w:val="21"/>
          <w:szCs w:val="21"/>
        </w:rPr>
        <w:t>BACK</w:t>
      </w:r>
    </w:p>
    <w:p w14:paraId="73B532DF" w14:textId="77777777" w:rsidR="00507320" w:rsidRPr="00507320" w:rsidRDefault="00507320" w:rsidP="00507320">
      <w:pPr>
        <w:shd w:val="clear" w:color="auto" w:fill="1A73E8"/>
        <w:spacing w:line="300" w:lineRule="atLeast"/>
        <w:jc w:val="center"/>
        <w:rPr>
          <w:rFonts w:ascii="Helvetica" w:eastAsia="Times New Roman" w:hAnsi="Helvetica" w:cs="Times New Roman"/>
          <w:caps/>
          <w:color w:val="FFFFFF"/>
          <w:sz w:val="21"/>
          <w:szCs w:val="21"/>
        </w:rPr>
      </w:pPr>
      <w:r w:rsidRPr="00507320">
        <w:rPr>
          <w:rFonts w:ascii="Helvetica" w:eastAsia="Times New Roman" w:hAnsi="Helvetica" w:cs="Times New Roman"/>
          <w:caps/>
          <w:color w:val="FFFFFF"/>
          <w:sz w:val="21"/>
          <w:szCs w:val="21"/>
        </w:rPr>
        <w:t>SUBMIT</w:t>
      </w:r>
    </w:p>
    <w:p w14:paraId="096D802A" w14:textId="77777777" w:rsidR="00507320" w:rsidRPr="00507320" w:rsidRDefault="00507320" w:rsidP="00507320">
      <w:pPr>
        <w:rPr>
          <w:rFonts w:ascii="Times New Roman" w:eastAsia="Times New Roman" w:hAnsi="Times New Roman" w:cs="Times New Roman"/>
        </w:rPr>
      </w:pPr>
    </w:p>
    <w:p w14:paraId="66A2298C" w14:textId="77777777" w:rsidR="00FC381C" w:rsidRDefault="00FC381C"/>
    <w:sectPr w:rsidR="00FC381C"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Williams">
    <w15:presenceInfo w15:providerId="Windows Live" w15:userId="9a6b3eff62ff7c65"/>
  </w15:person>
  <w15:person w15:author="Coach J">
    <w15:presenceInfo w15:providerId="None" w15:userId="Coach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0"/>
    <w:rsid w:val="000027A5"/>
    <w:rsid w:val="00047642"/>
    <w:rsid w:val="001449F1"/>
    <w:rsid w:val="00494FAF"/>
    <w:rsid w:val="004C5CAD"/>
    <w:rsid w:val="004E506F"/>
    <w:rsid w:val="00507320"/>
    <w:rsid w:val="005B0424"/>
    <w:rsid w:val="00745B34"/>
    <w:rsid w:val="007B6833"/>
    <w:rsid w:val="0084639B"/>
    <w:rsid w:val="00952334"/>
    <w:rsid w:val="00996C95"/>
    <w:rsid w:val="009E1FF0"/>
    <w:rsid w:val="009F018F"/>
    <w:rsid w:val="00B27F7B"/>
    <w:rsid w:val="00B34AB3"/>
    <w:rsid w:val="00D0067F"/>
    <w:rsid w:val="00D91487"/>
    <w:rsid w:val="00DA0562"/>
    <w:rsid w:val="00DE3C4B"/>
    <w:rsid w:val="00F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5410"/>
  <w15:chartTrackingRefBased/>
  <w15:docId w15:val="{D9A73E11-97AE-6040-B8D0-EA3C8417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507320"/>
  </w:style>
  <w:style w:type="character" w:customStyle="1" w:styleId="quantumwizbuttonpaperbuttonlabel">
    <w:name w:val="quantumwizbuttonpaperbuttonlabel"/>
    <w:basedOn w:val="DefaultParagraphFont"/>
    <w:rsid w:val="00507320"/>
  </w:style>
  <w:style w:type="paragraph" w:styleId="BalloonText">
    <w:name w:val="Balloon Text"/>
    <w:basedOn w:val="Normal"/>
    <w:link w:val="BalloonTextChar"/>
    <w:uiPriority w:val="99"/>
    <w:semiHidden/>
    <w:unhideWhenUsed/>
    <w:rsid w:val="009523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334"/>
    <w:rPr>
      <w:rFonts w:ascii="Segoe UI" w:hAnsi="Segoe UI" w:cs="Segoe UI"/>
      <w:sz w:val="18"/>
      <w:szCs w:val="18"/>
    </w:rPr>
  </w:style>
  <w:style w:type="character" w:styleId="CommentReference">
    <w:name w:val="annotation reference"/>
    <w:basedOn w:val="DefaultParagraphFont"/>
    <w:uiPriority w:val="99"/>
    <w:semiHidden/>
    <w:unhideWhenUsed/>
    <w:rsid w:val="009E1FF0"/>
    <w:rPr>
      <w:sz w:val="16"/>
      <w:szCs w:val="16"/>
    </w:rPr>
  </w:style>
  <w:style w:type="paragraph" w:styleId="CommentText">
    <w:name w:val="annotation text"/>
    <w:basedOn w:val="Normal"/>
    <w:link w:val="CommentTextChar"/>
    <w:uiPriority w:val="99"/>
    <w:semiHidden/>
    <w:unhideWhenUsed/>
    <w:rsid w:val="009E1FF0"/>
    <w:rPr>
      <w:sz w:val="20"/>
      <w:szCs w:val="20"/>
    </w:rPr>
  </w:style>
  <w:style w:type="character" w:customStyle="1" w:styleId="CommentTextChar">
    <w:name w:val="Comment Text Char"/>
    <w:basedOn w:val="DefaultParagraphFont"/>
    <w:link w:val="CommentText"/>
    <w:uiPriority w:val="99"/>
    <w:semiHidden/>
    <w:rsid w:val="009E1FF0"/>
    <w:rPr>
      <w:sz w:val="20"/>
      <w:szCs w:val="20"/>
    </w:rPr>
  </w:style>
  <w:style w:type="paragraph" w:styleId="CommentSubject">
    <w:name w:val="annotation subject"/>
    <w:basedOn w:val="CommentText"/>
    <w:next w:val="CommentText"/>
    <w:link w:val="CommentSubjectChar"/>
    <w:uiPriority w:val="99"/>
    <w:semiHidden/>
    <w:unhideWhenUsed/>
    <w:rsid w:val="009E1FF0"/>
    <w:rPr>
      <w:b/>
      <w:bCs/>
    </w:rPr>
  </w:style>
  <w:style w:type="character" w:customStyle="1" w:styleId="CommentSubjectChar">
    <w:name w:val="Comment Subject Char"/>
    <w:basedOn w:val="CommentTextChar"/>
    <w:link w:val="CommentSubject"/>
    <w:uiPriority w:val="99"/>
    <w:semiHidden/>
    <w:rsid w:val="009E1F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774303">
      <w:bodyDiv w:val="1"/>
      <w:marLeft w:val="0"/>
      <w:marRight w:val="0"/>
      <w:marTop w:val="0"/>
      <w:marBottom w:val="0"/>
      <w:divBdr>
        <w:top w:val="none" w:sz="0" w:space="0" w:color="auto"/>
        <w:left w:val="none" w:sz="0" w:space="0" w:color="auto"/>
        <w:bottom w:val="none" w:sz="0" w:space="0" w:color="auto"/>
        <w:right w:val="none" w:sz="0" w:space="0" w:color="auto"/>
      </w:divBdr>
      <w:divsChild>
        <w:div w:id="67046855">
          <w:marLeft w:val="0"/>
          <w:marRight w:val="0"/>
          <w:marTop w:val="0"/>
          <w:marBottom w:val="0"/>
          <w:divBdr>
            <w:top w:val="none" w:sz="0" w:space="0" w:color="auto"/>
            <w:left w:val="none" w:sz="0" w:space="0" w:color="auto"/>
            <w:bottom w:val="none" w:sz="0" w:space="0" w:color="auto"/>
            <w:right w:val="none" w:sz="0" w:space="0" w:color="auto"/>
          </w:divBdr>
          <w:divsChild>
            <w:div w:id="1062606993">
              <w:marLeft w:val="0"/>
              <w:marRight w:val="0"/>
              <w:marTop w:val="0"/>
              <w:marBottom w:val="330"/>
              <w:divBdr>
                <w:top w:val="none" w:sz="0" w:space="0" w:color="auto"/>
                <w:left w:val="none" w:sz="0" w:space="0" w:color="auto"/>
                <w:bottom w:val="none" w:sz="0" w:space="0" w:color="auto"/>
                <w:right w:val="none" w:sz="0" w:space="0" w:color="auto"/>
              </w:divBdr>
              <w:divsChild>
                <w:div w:id="1495024549">
                  <w:marLeft w:val="0"/>
                  <w:marRight w:val="0"/>
                  <w:marTop w:val="0"/>
                  <w:marBottom w:val="0"/>
                  <w:divBdr>
                    <w:top w:val="none" w:sz="0" w:space="0" w:color="auto"/>
                    <w:left w:val="none" w:sz="0" w:space="0" w:color="auto"/>
                    <w:bottom w:val="none" w:sz="0" w:space="0" w:color="auto"/>
                    <w:right w:val="none" w:sz="0" w:space="0" w:color="auto"/>
                  </w:divBdr>
                  <w:divsChild>
                    <w:div w:id="180239420">
                      <w:marLeft w:val="0"/>
                      <w:marRight w:val="0"/>
                      <w:marTop w:val="0"/>
                      <w:marBottom w:val="0"/>
                      <w:divBdr>
                        <w:top w:val="none" w:sz="0" w:space="0" w:color="auto"/>
                        <w:left w:val="none" w:sz="0" w:space="0" w:color="auto"/>
                        <w:bottom w:val="none" w:sz="0" w:space="0" w:color="auto"/>
                        <w:right w:val="none" w:sz="0" w:space="0" w:color="auto"/>
                      </w:divBdr>
                    </w:div>
                  </w:divsChild>
                </w:div>
                <w:div w:id="10438216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771706282">
          <w:marLeft w:val="0"/>
          <w:marRight w:val="0"/>
          <w:marTop w:val="0"/>
          <w:marBottom w:val="0"/>
          <w:divBdr>
            <w:top w:val="none" w:sz="0" w:space="0" w:color="auto"/>
            <w:left w:val="none" w:sz="0" w:space="0" w:color="auto"/>
            <w:bottom w:val="none" w:sz="0" w:space="0" w:color="auto"/>
            <w:right w:val="none" w:sz="0" w:space="0" w:color="auto"/>
          </w:divBdr>
          <w:divsChild>
            <w:div w:id="1753165689">
              <w:marLeft w:val="0"/>
              <w:marRight w:val="0"/>
              <w:marTop w:val="0"/>
              <w:marBottom w:val="0"/>
              <w:divBdr>
                <w:top w:val="none" w:sz="0" w:space="0" w:color="auto"/>
                <w:left w:val="none" w:sz="0" w:space="0" w:color="auto"/>
                <w:bottom w:val="none" w:sz="0" w:space="0" w:color="auto"/>
                <w:right w:val="none" w:sz="0" w:space="0" w:color="auto"/>
              </w:divBdr>
              <w:divsChild>
                <w:div w:id="542450196">
                  <w:marLeft w:val="-255"/>
                  <w:marRight w:val="-255"/>
                  <w:marTop w:val="0"/>
                  <w:marBottom w:val="0"/>
                  <w:divBdr>
                    <w:top w:val="none" w:sz="0" w:space="0" w:color="auto"/>
                    <w:left w:val="none" w:sz="0" w:space="0" w:color="auto"/>
                    <w:bottom w:val="none" w:sz="0" w:space="0" w:color="auto"/>
                    <w:right w:val="none" w:sz="0" w:space="0" w:color="auto"/>
                  </w:divBdr>
                  <w:divsChild>
                    <w:div w:id="1863976241">
                      <w:marLeft w:val="0"/>
                      <w:marRight w:val="0"/>
                      <w:marTop w:val="0"/>
                      <w:marBottom w:val="0"/>
                      <w:divBdr>
                        <w:top w:val="none" w:sz="0" w:space="0" w:color="auto"/>
                        <w:left w:val="none" w:sz="0" w:space="0" w:color="auto"/>
                        <w:bottom w:val="none" w:sz="0" w:space="0" w:color="auto"/>
                        <w:right w:val="none" w:sz="0" w:space="0" w:color="auto"/>
                      </w:divBdr>
                      <w:divsChild>
                        <w:div w:id="4975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90889">
              <w:marLeft w:val="0"/>
              <w:marRight w:val="0"/>
              <w:marTop w:val="0"/>
              <w:marBottom w:val="0"/>
              <w:divBdr>
                <w:top w:val="none" w:sz="0" w:space="0" w:color="auto"/>
                <w:left w:val="none" w:sz="0" w:space="0" w:color="auto"/>
                <w:bottom w:val="none" w:sz="0" w:space="0" w:color="auto"/>
                <w:right w:val="none" w:sz="0" w:space="0" w:color="auto"/>
              </w:divBdr>
              <w:divsChild>
                <w:div w:id="1731230191">
                  <w:marLeft w:val="0"/>
                  <w:marRight w:val="0"/>
                  <w:marTop w:val="30"/>
                  <w:marBottom w:val="0"/>
                  <w:divBdr>
                    <w:top w:val="none" w:sz="0" w:space="0" w:color="auto"/>
                    <w:left w:val="none" w:sz="0" w:space="0" w:color="auto"/>
                    <w:bottom w:val="none" w:sz="0" w:space="0" w:color="auto"/>
                    <w:right w:val="none" w:sz="0" w:space="0" w:color="auto"/>
                  </w:divBdr>
                  <w:divsChild>
                    <w:div w:id="2124379420">
                      <w:marLeft w:val="0"/>
                      <w:marRight w:val="0"/>
                      <w:marTop w:val="0"/>
                      <w:marBottom w:val="0"/>
                      <w:divBdr>
                        <w:top w:val="none" w:sz="0" w:space="0" w:color="auto"/>
                        <w:left w:val="none" w:sz="0" w:space="0" w:color="auto"/>
                        <w:bottom w:val="none" w:sz="0" w:space="0" w:color="auto"/>
                        <w:right w:val="none" w:sz="0" w:space="0" w:color="auto"/>
                      </w:divBdr>
                      <w:divsChild>
                        <w:div w:id="1480150588">
                          <w:marLeft w:val="0"/>
                          <w:marRight w:val="0"/>
                          <w:marTop w:val="0"/>
                          <w:marBottom w:val="0"/>
                          <w:divBdr>
                            <w:top w:val="none" w:sz="0" w:space="0" w:color="auto"/>
                            <w:left w:val="none" w:sz="0" w:space="0" w:color="auto"/>
                            <w:bottom w:val="none" w:sz="0" w:space="0" w:color="auto"/>
                            <w:right w:val="none" w:sz="0" w:space="0" w:color="auto"/>
                          </w:divBdr>
                          <w:divsChild>
                            <w:div w:id="1118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1178">
              <w:marLeft w:val="0"/>
              <w:marRight w:val="0"/>
              <w:marTop w:val="0"/>
              <w:marBottom w:val="0"/>
              <w:divBdr>
                <w:top w:val="none" w:sz="0" w:space="0" w:color="auto"/>
                <w:left w:val="none" w:sz="0" w:space="0" w:color="auto"/>
                <w:bottom w:val="none" w:sz="0" w:space="0" w:color="auto"/>
                <w:right w:val="none" w:sz="0" w:space="0" w:color="auto"/>
              </w:divBdr>
              <w:divsChild>
                <w:div w:id="1585845312">
                  <w:marLeft w:val="0"/>
                  <w:marRight w:val="0"/>
                  <w:marTop w:val="30"/>
                  <w:marBottom w:val="0"/>
                  <w:divBdr>
                    <w:top w:val="none" w:sz="0" w:space="0" w:color="auto"/>
                    <w:left w:val="none" w:sz="0" w:space="0" w:color="auto"/>
                    <w:bottom w:val="none" w:sz="0" w:space="0" w:color="auto"/>
                    <w:right w:val="none" w:sz="0" w:space="0" w:color="auto"/>
                  </w:divBdr>
                  <w:divsChild>
                    <w:div w:id="1243832436">
                      <w:marLeft w:val="0"/>
                      <w:marRight w:val="0"/>
                      <w:marTop w:val="0"/>
                      <w:marBottom w:val="0"/>
                      <w:divBdr>
                        <w:top w:val="none" w:sz="0" w:space="0" w:color="auto"/>
                        <w:left w:val="none" w:sz="0" w:space="0" w:color="auto"/>
                        <w:bottom w:val="none" w:sz="0" w:space="0" w:color="auto"/>
                        <w:right w:val="none" w:sz="0" w:space="0" w:color="auto"/>
                      </w:divBdr>
                      <w:divsChild>
                        <w:div w:id="131141118">
                          <w:marLeft w:val="0"/>
                          <w:marRight w:val="0"/>
                          <w:marTop w:val="0"/>
                          <w:marBottom w:val="0"/>
                          <w:divBdr>
                            <w:top w:val="none" w:sz="0" w:space="0" w:color="auto"/>
                            <w:left w:val="none" w:sz="0" w:space="0" w:color="auto"/>
                            <w:bottom w:val="none" w:sz="0" w:space="0" w:color="auto"/>
                            <w:right w:val="none" w:sz="0" w:space="0" w:color="auto"/>
                          </w:divBdr>
                          <w:divsChild>
                            <w:div w:id="2773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6712">
              <w:marLeft w:val="0"/>
              <w:marRight w:val="0"/>
              <w:marTop w:val="0"/>
              <w:marBottom w:val="0"/>
              <w:divBdr>
                <w:top w:val="none" w:sz="0" w:space="0" w:color="auto"/>
                <w:left w:val="none" w:sz="0" w:space="0" w:color="auto"/>
                <w:bottom w:val="none" w:sz="0" w:space="0" w:color="auto"/>
                <w:right w:val="none" w:sz="0" w:space="0" w:color="auto"/>
              </w:divBdr>
              <w:divsChild>
                <w:div w:id="1736388482">
                  <w:marLeft w:val="0"/>
                  <w:marRight w:val="0"/>
                  <w:marTop w:val="30"/>
                  <w:marBottom w:val="0"/>
                  <w:divBdr>
                    <w:top w:val="none" w:sz="0" w:space="0" w:color="auto"/>
                    <w:left w:val="none" w:sz="0" w:space="0" w:color="auto"/>
                    <w:bottom w:val="none" w:sz="0" w:space="0" w:color="auto"/>
                    <w:right w:val="none" w:sz="0" w:space="0" w:color="auto"/>
                  </w:divBdr>
                  <w:divsChild>
                    <w:div w:id="1298219902">
                      <w:marLeft w:val="0"/>
                      <w:marRight w:val="0"/>
                      <w:marTop w:val="0"/>
                      <w:marBottom w:val="0"/>
                      <w:divBdr>
                        <w:top w:val="none" w:sz="0" w:space="0" w:color="auto"/>
                        <w:left w:val="none" w:sz="0" w:space="0" w:color="auto"/>
                        <w:bottom w:val="none" w:sz="0" w:space="0" w:color="auto"/>
                        <w:right w:val="none" w:sz="0" w:space="0" w:color="auto"/>
                      </w:divBdr>
                      <w:divsChild>
                        <w:div w:id="1523930900">
                          <w:marLeft w:val="0"/>
                          <w:marRight w:val="0"/>
                          <w:marTop w:val="0"/>
                          <w:marBottom w:val="0"/>
                          <w:divBdr>
                            <w:top w:val="none" w:sz="0" w:space="0" w:color="auto"/>
                            <w:left w:val="none" w:sz="0" w:space="0" w:color="auto"/>
                            <w:bottom w:val="none" w:sz="0" w:space="0" w:color="auto"/>
                            <w:right w:val="none" w:sz="0" w:space="0" w:color="auto"/>
                          </w:divBdr>
                          <w:divsChild>
                            <w:div w:id="20326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5360">
              <w:marLeft w:val="0"/>
              <w:marRight w:val="0"/>
              <w:marTop w:val="0"/>
              <w:marBottom w:val="0"/>
              <w:divBdr>
                <w:top w:val="none" w:sz="0" w:space="0" w:color="auto"/>
                <w:left w:val="none" w:sz="0" w:space="0" w:color="auto"/>
                <w:bottom w:val="none" w:sz="0" w:space="0" w:color="auto"/>
                <w:right w:val="none" w:sz="0" w:space="0" w:color="auto"/>
              </w:divBdr>
              <w:divsChild>
                <w:div w:id="91973885">
                  <w:marLeft w:val="0"/>
                  <w:marRight w:val="0"/>
                  <w:marTop w:val="30"/>
                  <w:marBottom w:val="0"/>
                  <w:divBdr>
                    <w:top w:val="none" w:sz="0" w:space="0" w:color="auto"/>
                    <w:left w:val="none" w:sz="0" w:space="0" w:color="auto"/>
                    <w:bottom w:val="none" w:sz="0" w:space="0" w:color="auto"/>
                    <w:right w:val="none" w:sz="0" w:space="0" w:color="auto"/>
                  </w:divBdr>
                  <w:divsChild>
                    <w:div w:id="1021513826">
                      <w:marLeft w:val="0"/>
                      <w:marRight w:val="0"/>
                      <w:marTop w:val="0"/>
                      <w:marBottom w:val="0"/>
                      <w:divBdr>
                        <w:top w:val="none" w:sz="0" w:space="0" w:color="auto"/>
                        <w:left w:val="none" w:sz="0" w:space="0" w:color="auto"/>
                        <w:bottom w:val="none" w:sz="0" w:space="0" w:color="auto"/>
                        <w:right w:val="none" w:sz="0" w:space="0" w:color="auto"/>
                      </w:divBdr>
                      <w:divsChild>
                        <w:div w:id="509612248">
                          <w:marLeft w:val="0"/>
                          <w:marRight w:val="0"/>
                          <w:marTop w:val="0"/>
                          <w:marBottom w:val="0"/>
                          <w:divBdr>
                            <w:top w:val="none" w:sz="0" w:space="0" w:color="auto"/>
                            <w:left w:val="none" w:sz="0" w:space="0" w:color="auto"/>
                            <w:bottom w:val="none" w:sz="0" w:space="0" w:color="auto"/>
                            <w:right w:val="none" w:sz="0" w:space="0" w:color="auto"/>
                          </w:divBdr>
                          <w:divsChild>
                            <w:div w:id="1506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7025">
              <w:marLeft w:val="0"/>
              <w:marRight w:val="0"/>
              <w:marTop w:val="0"/>
              <w:marBottom w:val="0"/>
              <w:divBdr>
                <w:top w:val="none" w:sz="0" w:space="0" w:color="auto"/>
                <w:left w:val="none" w:sz="0" w:space="0" w:color="auto"/>
                <w:bottom w:val="none" w:sz="0" w:space="0" w:color="auto"/>
                <w:right w:val="none" w:sz="0" w:space="0" w:color="auto"/>
              </w:divBdr>
              <w:divsChild>
                <w:div w:id="687870799">
                  <w:marLeft w:val="0"/>
                  <w:marRight w:val="0"/>
                  <w:marTop w:val="30"/>
                  <w:marBottom w:val="0"/>
                  <w:divBdr>
                    <w:top w:val="none" w:sz="0" w:space="0" w:color="auto"/>
                    <w:left w:val="none" w:sz="0" w:space="0" w:color="auto"/>
                    <w:bottom w:val="none" w:sz="0" w:space="0" w:color="auto"/>
                    <w:right w:val="none" w:sz="0" w:space="0" w:color="auto"/>
                  </w:divBdr>
                  <w:divsChild>
                    <w:div w:id="639266144">
                      <w:marLeft w:val="0"/>
                      <w:marRight w:val="0"/>
                      <w:marTop w:val="0"/>
                      <w:marBottom w:val="0"/>
                      <w:divBdr>
                        <w:top w:val="none" w:sz="0" w:space="0" w:color="auto"/>
                        <w:left w:val="none" w:sz="0" w:space="0" w:color="auto"/>
                        <w:bottom w:val="none" w:sz="0" w:space="0" w:color="auto"/>
                        <w:right w:val="none" w:sz="0" w:space="0" w:color="auto"/>
                      </w:divBdr>
                      <w:divsChild>
                        <w:div w:id="46531141">
                          <w:marLeft w:val="0"/>
                          <w:marRight w:val="0"/>
                          <w:marTop w:val="0"/>
                          <w:marBottom w:val="0"/>
                          <w:divBdr>
                            <w:top w:val="none" w:sz="0" w:space="0" w:color="auto"/>
                            <w:left w:val="none" w:sz="0" w:space="0" w:color="auto"/>
                            <w:bottom w:val="none" w:sz="0" w:space="0" w:color="auto"/>
                            <w:right w:val="none" w:sz="0" w:space="0" w:color="auto"/>
                          </w:divBdr>
                          <w:divsChild>
                            <w:div w:id="10984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2143">
              <w:marLeft w:val="0"/>
              <w:marRight w:val="0"/>
              <w:marTop w:val="0"/>
              <w:marBottom w:val="0"/>
              <w:divBdr>
                <w:top w:val="none" w:sz="0" w:space="0" w:color="auto"/>
                <w:left w:val="none" w:sz="0" w:space="0" w:color="auto"/>
                <w:bottom w:val="none" w:sz="0" w:space="0" w:color="auto"/>
                <w:right w:val="none" w:sz="0" w:space="0" w:color="auto"/>
              </w:divBdr>
              <w:divsChild>
                <w:div w:id="1578393334">
                  <w:marLeft w:val="0"/>
                  <w:marRight w:val="0"/>
                  <w:marTop w:val="30"/>
                  <w:marBottom w:val="0"/>
                  <w:divBdr>
                    <w:top w:val="none" w:sz="0" w:space="0" w:color="auto"/>
                    <w:left w:val="none" w:sz="0" w:space="0" w:color="auto"/>
                    <w:bottom w:val="none" w:sz="0" w:space="0" w:color="auto"/>
                    <w:right w:val="none" w:sz="0" w:space="0" w:color="auto"/>
                  </w:divBdr>
                  <w:divsChild>
                    <w:div w:id="1825395867">
                      <w:marLeft w:val="0"/>
                      <w:marRight w:val="0"/>
                      <w:marTop w:val="0"/>
                      <w:marBottom w:val="0"/>
                      <w:divBdr>
                        <w:top w:val="none" w:sz="0" w:space="0" w:color="auto"/>
                        <w:left w:val="none" w:sz="0" w:space="0" w:color="auto"/>
                        <w:bottom w:val="none" w:sz="0" w:space="0" w:color="auto"/>
                        <w:right w:val="none" w:sz="0" w:space="0" w:color="auto"/>
                      </w:divBdr>
                      <w:divsChild>
                        <w:div w:id="1955205427">
                          <w:marLeft w:val="0"/>
                          <w:marRight w:val="0"/>
                          <w:marTop w:val="0"/>
                          <w:marBottom w:val="0"/>
                          <w:divBdr>
                            <w:top w:val="none" w:sz="0" w:space="0" w:color="auto"/>
                            <w:left w:val="none" w:sz="0" w:space="0" w:color="auto"/>
                            <w:bottom w:val="none" w:sz="0" w:space="0" w:color="auto"/>
                            <w:right w:val="none" w:sz="0" w:space="0" w:color="auto"/>
                          </w:divBdr>
                          <w:divsChild>
                            <w:div w:id="492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9715">
              <w:marLeft w:val="0"/>
              <w:marRight w:val="0"/>
              <w:marTop w:val="0"/>
              <w:marBottom w:val="0"/>
              <w:divBdr>
                <w:top w:val="none" w:sz="0" w:space="0" w:color="auto"/>
                <w:left w:val="none" w:sz="0" w:space="0" w:color="auto"/>
                <w:bottom w:val="none" w:sz="0" w:space="0" w:color="auto"/>
                <w:right w:val="none" w:sz="0" w:space="0" w:color="auto"/>
              </w:divBdr>
              <w:divsChild>
                <w:div w:id="1184317696">
                  <w:marLeft w:val="0"/>
                  <w:marRight w:val="0"/>
                  <w:marTop w:val="30"/>
                  <w:marBottom w:val="0"/>
                  <w:divBdr>
                    <w:top w:val="none" w:sz="0" w:space="0" w:color="auto"/>
                    <w:left w:val="none" w:sz="0" w:space="0" w:color="auto"/>
                    <w:bottom w:val="none" w:sz="0" w:space="0" w:color="auto"/>
                    <w:right w:val="none" w:sz="0" w:space="0" w:color="auto"/>
                  </w:divBdr>
                  <w:divsChild>
                    <w:div w:id="1623607949">
                      <w:marLeft w:val="0"/>
                      <w:marRight w:val="0"/>
                      <w:marTop w:val="0"/>
                      <w:marBottom w:val="0"/>
                      <w:divBdr>
                        <w:top w:val="none" w:sz="0" w:space="0" w:color="auto"/>
                        <w:left w:val="none" w:sz="0" w:space="0" w:color="auto"/>
                        <w:bottom w:val="none" w:sz="0" w:space="0" w:color="auto"/>
                        <w:right w:val="none" w:sz="0" w:space="0" w:color="auto"/>
                      </w:divBdr>
                      <w:divsChild>
                        <w:div w:id="821390576">
                          <w:marLeft w:val="0"/>
                          <w:marRight w:val="0"/>
                          <w:marTop w:val="0"/>
                          <w:marBottom w:val="0"/>
                          <w:divBdr>
                            <w:top w:val="none" w:sz="0" w:space="0" w:color="auto"/>
                            <w:left w:val="none" w:sz="0" w:space="0" w:color="auto"/>
                            <w:bottom w:val="none" w:sz="0" w:space="0" w:color="auto"/>
                            <w:right w:val="none" w:sz="0" w:space="0" w:color="auto"/>
                          </w:divBdr>
                          <w:divsChild>
                            <w:div w:id="205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2240">
                      <w:marLeft w:val="0"/>
                      <w:marRight w:val="0"/>
                      <w:marTop w:val="0"/>
                      <w:marBottom w:val="0"/>
                      <w:divBdr>
                        <w:top w:val="none" w:sz="0" w:space="0" w:color="auto"/>
                        <w:left w:val="none" w:sz="0" w:space="0" w:color="auto"/>
                        <w:bottom w:val="none" w:sz="0" w:space="0" w:color="auto"/>
                        <w:right w:val="none" w:sz="0" w:space="0" w:color="auto"/>
                      </w:divBdr>
                      <w:divsChild>
                        <w:div w:id="520358908">
                          <w:marLeft w:val="0"/>
                          <w:marRight w:val="0"/>
                          <w:marTop w:val="0"/>
                          <w:marBottom w:val="0"/>
                          <w:divBdr>
                            <w:top w:val="none" w:sz="0" w:space="0" w:color="auto"/>
                            <w:left w:val="none" w:sz="0" w:space="0" w:color="auto"/>
                            <w:bottom w:val="none" w:sz="0" w:space="0" w:color="auto"/>
                            <w:right w:val="none" w:sz="0" w:space="0" w:color="auto"/>
                          </w:divBdr>
                          <w:divsChild>
                            <w:div w:id="76094874">
                              <w:marLeft w:val="0"/>
                              <w:marRight w:val="0"/>
                              <w:marTop w:val="0"/>
                              <w:marBottom w:val="0"/>
                              <w:divBdr>
                                <w:top w:val="none" w:sz="0" w:space="0" w:color="auto"/>
                                <w:left w:val="none" w:sz="0" w:space="0" w:color="auto"/>
                                <w:bottom w:val="none" w:sz="0" w:space="0" w:color="auto"/>
                                <w:right w:val="none" w:sz="0" w:space="0" w:color="auto"/>
                              </w:divBdr>
                              <w:divsChild>
                                <w:div w:id="1677418896">
                                  <w:marLeft w:val="0"/>
                                  <w:marRight w:val="0"/>
                                  <w:marTop w:val="0"/>
                                  <w:marBottom w:val="0"/>
                                  <w:divBdr>
                                    <w:top w:val="none" w:sz="0" w:space="0" w:color="auto"/>
                                    <w:left w:val="none" w:sz="0" w:space="0" w:color="auto"/>
                                    <w:bottom w:val="none" w:sz="0" w:space="0" w:color="auto"/>
                                    <w:right w:val="none" w:sz="0" w:space="0" w:color="auto"/>
                                  </w:divBdr>
                                  <w:divsChild>
                                    <w:div w:id="2003316155">
                                      <w:marLeft w:val="0"/>
                                      <w:marRight w:val="0"/>
                                      <w:marTop w:val="0"/>
                                      <w:marBottom w:val="0"/>
                                      <w:divBdr>
                                        <w:top w:val="none" w:sz="0" w:space="0" w:color="auto"/>
                                        <w:left w:val="none" w:sz="0" w:space="0" w:color="auto"/>
                                        <w:bottom w:val="none" w:sz="0" w:space="0" w:color="auto"/>
                                        <w:right w:val="none" w:sz="0" w:space="0" w:color="auto"/>
                                      </w:divBdr>
                                      <w:divsChild>
                                        <w:div w:id="7749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110790">
              <w:marLeft w:val="0"/>
              <w:marRight w:val="0"/>
              <w:marTop w:val="0"/>
              <w:marBottom w:val="0"/>
              <w:divBdr>
                <w:top w:val="none" w:sz="0" w:space="0" w:color="auto"/>
                <w:left w:val="none" w:sz="0" w:space="0" w:color="auto"/>
                <w:bottom w:val="none" w:sz="0" w:space="0" w:color="auto"/>
                <w:right w:val="none" w:sz="0" w:space="0" w:color="auto"/>
              </w:divBdr>
              <w:divsChild>
                <w:div w:id="136727201">
                  <w:marLeft w:val="0"/>
                  <w:marRight w:val="0"/>
                  <w:marTop w:val="30"/>
                  <w:marBottom w:val="0"/>
                  <w:divBdr>
                    <w:top w:val="none" w:sz="0" w:space="0" w:color="auto"/>
                    <w:left w:val="none" w:sz="0" w:space="0" w:color="auto"/>
                    <w:bottom w:val="none" w:sz="0" w:space="0" w:color="auto"/>
                    <w:right w:val="none" w:sz="0" w:space="0" w:color="auto"/>
                  </w:divBdr>
                  <w:divsChild>
                    <w:div w:id="476921293">
                      <w:marLeft w:val="0"/>
                      <w:marRight w:val="0"/>
                      <w:marTop w:val="0"/>
                      <w:marBottom w:val="0"/>
                      <w:divBdr>
                        <w:top w:val="none" w:sz="0" w:space="0" w:color="auto"/>
                        <w:left w:val="none" w:sz="0" w:space="0" w:color="auto"/>
                        <w:bottom w:val="none" w:sz="0" w:space="0" w:color="auto"/>
                        <w:right w:val="none" w:sz="0" w:space="0" w:color="auto"/>
                      </w:divBdr>
                      <w:divsChild>
                        <w:div w:id="1333604276">
                          <w:marLeft w:val="0"/>
                          <w:marRight w:val="0"/>
                          <w:marTop w:val="0"/>
                          <w:marBottom w:val="0"/>
                          <w:divBdr>
                            <w:top w:val="none" w:sz="0" w:space="0" w:color="auto"/>
                            <w:left w:val="none" w:sz="0" w:space="0" w:color="auto"/>
                            <w:bottom w:val="none" w:sz="0" w:space="0" w:color="auto"/>
                            <w:right w:val="none" w:sz="0" w:space="0" w:color="auto"/>
                          </w:divBdr>
                          <w:divsChild>
                            <w:div w:id="379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0018">
              <w:marLeft w:val="0"/>
              <w:marRight w:val="0"/>
              <w:marTop w:val="0"/>
              <w:marBottom w:val="0"/>
              <w:divBdr>
                <w:top w:val="none" w:sz="0" w:space="0" w:color="auto"/>
                <w:left w:val="none" w:sz="0" w:space="0" w:color="auto"/>
                <w:bottom w:val="none" w:sz="0" w:space="0" w:color="auto"/>
                <w:right w:val="none" w:sz="0" w:space="0" w:color="auto"/>
              </w:divBdr>
              <w:divsChild>
                <w:div w:id="1169369352">
                  <w:marLeft w:val="0"/>
                  <w:marRight w:val="0"/>
                  <w:marTop w:val="30"/>
                  <w:marBottom w:val="0"/>
                  <w:divBdr>
                    <w:top w:val="none" w:sz="0" w:space="0" w:color="auto"/>
                    <w:left w:val="none" w:sz="0" w:space="0" w:color="auto"/>
                    <w:bottom w:val="none" w:sz="0" w:space="0" w:color="auto"/>
                    <w:right w:val="none" w:sz="0" w:space="0" w:color="auto"/>
                  </w:divBdr>
                  <w:divsChild>
                    <w:div w:id="1280718125">
                      <w:marLeft w:val="0"/>
                      <w:marRight w:val="0"/>
                      <w:marTop w:val="0"/>
                      <w:marBottom w:val="0"/>
                      <w:divBdr>
                        <w:top w:val="none" w:sz="0" w:space="0" w:color="auto"/>
                        <w:left w:val="none" w:sz="0" w:space="0" w:color="auto"/>
                        <w:bottom w:val="none" w:sz="0" w:space="0" w:color="auto"/>
                        <w:right w:val="none" w:sz="0" w:space="0" w:color="auto"/>
                      </w:divBdr>
                      <w:divsChild>
                        <w:div w:id="303238911">
                          <w:marLeft w:val="0"/>
                          <w:marRight w:val="0"/>
                          <w:marTop w:val="0"/>
                          <w:marBottom w:val="0"/>
                          <w:divBdr>
                            <w:top w:val="none" w:sz="0" w:space="0" w:color="auto"/>
                            <w:left w:val="none" w:sz="0" w:space="0" w:color="auto"/>
                            <w:bottom w:val="none" w:sz="0" w:space="0" w:color="auto"/>
                            <w:right w:val="none" w:sz="0" w:space="0" w:color="auto"/>
                          </w:divBdr>
                          <w:divsChild>
                            <w:div w:id="20415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350">
                      <w:marLeft w:val="0"/>
                      <w:marRight w:val="0"/>
                      <w:marTop w:val="0"/>
                      <w:marBottom w:val="0"/>
                      <w:divBdr>
                        <w:top w:val="none" w:sz="0" w:space="0" w:color="auto"/>
                        <w:left w:val="none" w:sz="0" w:space="0" w:color="auto"/>
                        <w:bottom w:val="none" w:sz="0" w:space="0" w:color="auto"/>
                        <w:right w:val="none" w:sz="0" w:space="0" w:color="auto"/>
                      </w:divBdr>
                      <w:divsChild>
                        <w:div w:id="967663241">
                          <w:marLeft w:val="0"/>
                          <w:marRight w:val="0"/>
                          <w:marTop w:val="0"/>
                          <w:marBottom w:val="0"/>
                          <w:divBdr>
                            <w:top w:val="none" w:sz="0" w:space="0" w:color="auto"/>
                            <w:left w:val="none" w:sz="0" w:space="0" w:color="auto"/>
                            <w:bottom w:val="none" w:sz="0" w:space="0" w:color="auto"/>
                            <w:right w:val="none" w:sz="0" w:space="0" w:color="auto"/>
                          </w:divBdr>
                          <w:divsChild>
                            <w:div w:id="1491167317">
                              <w:marLeft w:val="0"/>
                              <w:marRight w:val="0"/>
                              <w:marTop w:val="0"/>
                              <w:marBottom w:val="0"/>
                              <w:divBdr>
                                <w:top w:val="none" w:sz="0" w:space="0" w:color="auto"/>
                                <w:left w:val="none" w:sz="0" w:space="0" w:color="auto"/>
                                <w:bottom w:val="none" w:sz="0" w:space="0" w:color="auto"/>
                                <w:right w:val="none" w:sz="0" w:space="0" w:color="auto"/>
                              </w:divBdr>
                              <w:divsChild>
                                <w:div w:id="1920753736">
                                  <w:marLeft w:val="0"/>
                                  <w:marRight w:val="0"/>
                                  <w:marTop w:val="0"/>
                                  <w:marBottom w:val="0"/>
                                  <w:divBdr>
                                    <w:top w:val="none" w:sz="0" w:space="0" w:color="auto"/>
                                    <w:left w:val="none" w:sz="0" w:space="0" w:color="auto"/>
                                    <w:bottom w:val="none" w:sz="0" w:space="0" w:color="auto"/>
                                    <w:right w:val="none" w:sz="0" w:space="0" w:color="auto"/>
                                  </w:divBdr>
                                  <w:divsChild>
                                    <w:div w:id="1801874519">
                                      <w:marLeft w:val="0"/>
                                      <w:marRight w:val="0"/>
                                      <w:marTop w:val="0"/>
                                      <w:marBottom w:val="0"/>
                                      <w:divBdr>
                                        <w:top w:val="none" w:sz="0" w:space="0" w:color="auto"/>
                                        <w:left w:val="none" w:sz="0" w:space="0" w:color="auto"/>
                                        <w:bottom w:val="none" w:sz="0" w:space="0" w:color="auto"/>
                                        <w:right w:val="none" w:sz="0" w:space="0" w:color="auto"/>
                                      </w:divBdr>
                                      <w:divsChild>
                                        <w:div w:id="650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72495">
              <w:marLeft w:val="0"/>
              <w:marRight w:val="0"/>
              <w:marTop w:val="0"/>
              <w:marBottom w:val="0"/>
              <w:divBdr>
                <w:top w:val="none" w:sz="0" w:space="0" w:color="auto"/>
                <w:left w:val="none" w:sz="0" w:space="0" w:color="auto"/>
                <w:bottom w:val="none" w:sz="0" w:space="0" w:color="auto"/>
                <w:right w:val="none" w:sz="0" w:space="0" w:color="auto"/>
              </w:divBdr>
              <w:divsChild>
                <w:div w:id="233711527">
                  <w:marLeft w:val="0"/>
                  <w:marRight w:val="0"/>
                  <w:marTop w:val="30"/>
                  <w:marBottom w:val="0"/>
                  <w:divBdr>
                    <w:top w:val="none" w:sz="0" w:space="0" w:color="auto"/>
                    <w:left w:val="none" w:sz="0" w:space="0" w:color="auto"/>
                    <w:bottom w:val="none" w:sz="0" w:space="0" w:color="auto"/>
                    <w:right w:val="none" w:sz="0" w:space="0" w:color="auto"/>
                  </w:divBdr>
                  <w:divsChild>
                    <w:div w:id="445585545">
                      <w:marLeft w:val="0"/>
                      <w:marRight w:val="0"/>
                      <w:marTop w:val="0"/>
                      <w:marBottom w:val="0"/>
                      <w:divBdr>
                        <w:top w:val="none" w:sz="0" w:space="0" w:color="auto"/>
                        <w:left w:val="none" w:sz="0" w:space="0" w:color="auto"/>
                        <w:bottom w:val="none" w:sz="0" w:space="0" w:color="auto"/>
                        <w:right w:val="none" w:sz="0" w:space="0" w:color="auto"/>
                      </w:divBdr>
                      <w:divsChild>
                        <w:div w:id="1976449779">
                          <w:marLeft w:val="0"/>
                          <w:marRight w:val="0"/>
                          <w:marTop w:val="0"/>
                          <w:marBottom w:val="0"/>
                          <w:divBdr>
                            <w:top w:val="none" w:sz="0" w:space="0" w:color="auto"/>
                            <w:left w:val="none" w:sz="0" w:space="0" w:color="auto"/>
                            <w:bottom w:val="none" w:sz="0" w:space="0" w:color="auto"/>
                            <w:right w:val="none" w:sz="0" w:space="0" w:color="auto"/>
                          </w:divBdr>
                          <w:divsChild>
                            <w:div w:id="1246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555">
                      <w:marLeft w:val="0"/>
                      <w:marRight w:val="0"/>
                      <w:marTop w:val="0"/>
                      <w:marBottom w:val="0"/>
                      <w:divBdr>
                        <w:top w:val="none" w:sz="0" w:space="0" w:color="auto"/>
                        <w:left w:val="none" w:sz="0" w:space="0" w:color="auto"/>
                        <w:bottom w:val="none" w:sz="0" w:space="0" w:color="auto"/>
                        <w:right w:val="none" w:sz="0" w:space="0" w:color="auto"/>
                      </w:divBdr>
                      <w:divsChild>
                        <w:div w:id="937057249">
                          <w:marLeft w:val="0"/>
                          <w:marRight w:val="0"/>
                          <w:marTop w:val="0"/>
                          <w:marBottom w:val="0"/>
                          <w:divBdr>
                            <w:top w:val="none" w:sz="0" w:space="0" w:color="auto"/>
                            <w:left w:val="none" w:sz="0" w:space="0" w:color="auto"/>
                            <w:bottom w:val="none" w:sz="0" w:space="0" w:color="auto"/>
                            <w:right w:val="none" w:sz="0" w:space="0" w:color="auto"/>
                          </w:divBdr>
                          <w:divsChild>
                            <w:div w:id="1701667468">
                              <w:marLeft w:val="0"/>
                              <w:marRight w:val="0"/>
                              <w:marTop w:val="0"/>
                              <w:marBottom w:val="0"/>
                              <w:divBdr>
                                <w:top w:val="none" w:sz="0" w:space="0" w:color="auto"/>
                                <w:left w:val="none" w:sz="0" w:space="0" w:color="auto"/>
                                <w:bottom w:val="none" w:sz="0" w:space="0" w:color="auto"/>
                                <w:right w:val="none" w:sz="0" w:space="0" w:color="auto"/>
                              </w:divBdr>
                              <w:divsChild>
                                <w:div w:id="1277978757">
                                  <w:marLeft w:val="0"/>
                                  <w:marRight w:val="0"/>
                                  <w:marTop w:val="0"/>
                                  <w:marBottom w:val="0"/>
                                  <w:divBdr>
                                    <w:top w:val="none" w:sz="0" w:space="0" w:color="auto"/>
                                    <w:left w:val="none" w:sz="0" w:space="0" w:color="auto"/>
                                    <w:bottom w:val="none" w:sz="0" w:space="0" w:color="auto"/>
                                    <w:right w:val="none" w:sz="0" w:space="0" w:color="auto"/>
                                  </w:divBdr>
                                  <w:divsChild>
                                    <w:div w:id="1544708178">
                                      <w:marLeft w:val="0"/>
                                      <w:marRight w:val="0"/>
                                      <w:marTop w:val="0"/>
                                      <w:marBottom w:val="0"/>
                                      <w:divBdr>
                                        <w:top w:val="none" w:sz="0" w:space="0" w:color="auto"/>
                                        <w:left w:val="none" w:sz="0" w:space="0" w:color="auto"/>
                                        <w:bottom w:val="none" w:sz="0" w:space="0" w:color="auto"/>
                                        <w:right w:val="none" w:sz="0" w:space="0" w:color="auto"/>
                                      </w:divBdr>
                                      <w:divsChild>
                                        <w:div w:id="11285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9379">
          <w:marLeft w:val="0"/>
          <w:marRight w:val="0"/>
          <w:marTop w:val="0"/>
          <w:marBottom w:val="0"/>
          <w:divBdr>
            <w:top w:val="none" w:sz="0" w:space="0" w:color="auto"/>
            <w:left w:val="none" w:sz="0" w:space="0" w:color="auto"/>
            <w:bottom w:val="none" w:sz="0" w:space="0" w:color="auto"/>
            <w:right w:val="none" w:sz="0" w:space="0" w:color="auto"/>
          </w:divBdr>
          <w:divsChild>
            <w:div w:id="207841012">
              <w:marLeft w:val="0"/>
              <w:marRight w:val="0"/>
              <w:marTop w:val="510"/>
              <w:marBottom w:val="0"/>
              <w:divBdr>
                <w:top w:val="none" w:sz="0" w:space="0" w:color="auto"/>
                <w:left w:val="none" w:sz="0" w:space="0" w:color="auto"/>
                <w:bottom w:val="none" w:sz="0" w:space="0" w:color="auto"/>
                <w:right w:val="none" w:sz="0" w:space="0" w:color="auto"/>
              </w:divBdr>
              <w:divsChild>
                <w:div w:id="676346267">
                  <w:marLeft w:val="0"/>
                  <w:marRight w:val="0"/>
                  <w:marTop w:val="0"/>
                  <w:marBottom w:val="0"/>
                  <w:divBdr>
                    <w:top w:val="none" w:sz="0" w:space="0" w:color="auto"/>
                    <w:left w:val="none" w:sz="0" w:space="0" w:color="auto"/>
                    <w:bottom w:val="none" w:sz="0" w:space="0" w:color="auto"/>
                    <w:right w:val="none" w:sz="0" w:space="0" w:color="auto"/>
                  </w:divBdr>
                  <w:divsChild>
                    <w:div w:id="29780278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2</cp:revision>
  <dcterms:created xsi:type="dcterms:W3CDTF">2019-03-14T17:57:00Z</dcterms:created>
  <dcterms:modified xsi:type="dcterms:W3CDTF">2019-03-14T17:57:00Z</dcterms:modified>
</cp:coreProperties>
</file>